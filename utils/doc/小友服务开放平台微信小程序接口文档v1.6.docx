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A0" w:rsidRDefault="002971A0" w:rsidP="002971A0">
      <w:pPr>
        <w:ind w:firstLineChars="2700" w:firstLine="5670"/>
        <w:jc w:val="right"/>
        <w:rPr>
          <w:rFonts w:ascii="宋体" w:hAnsi="宋体"/>
        </w:rPr>
      </w:pPr>
    </w:p>
    <w:p w:rsidR="00E30ACA" w:rsidRDefault="00E30ACA" w:rsidP="002971A0">
      <w:pPr>
        <w:ind w:firstLineChars="2700" w:firstLine="5670"/>
        <w:jc w:val="right"/>
        <w:rPr>
          <w:rFonts w:ascii="宋体" w:hAnsi="宋体"/>
        </w:rPr>
      </w:pPr>
    </w:p>
    <w:p w:rsidR="00E30ACA" w:rsidRDefault="00E30ACA" w:rsidP="002971A0">
      <w:pPr>
        <w:ind w:firstLineChars="2700" w:firstLine="5670"/>
        <w:jc w:val="right"/>
        <w:rPr>
          <w:rFonts w:ascii="宋体" w:hAnsi="宋体"/>
        </w:rPr>
      </w:pPr>
    </w:p>
    <w:p w:rsidR="00E30ACA" w:rsidRDefault="00E30ACA" w:rsidP="002971A0">
      <w:pPr>
        <w:ind w:firstLineChars="2700" w:firstLine="5670"/>
        <w:jc w:val="right"/>
        <w:rPr>
          <w:rFonts w:ascii="宋体" w:hAnsi="宋体"/>
        </w:rPr>
      </w:pPr>
    </w:p>
    <w:p w:rsidR="002971A0" w:rsidRDefault="00E13F15" w:rsidP="00E13F15">
      <w:pPr>
        <w:ind w:right="1786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     </w:t>
      </w:r>
      <w:r w:rsidR="002971A0">
        <w:rPr>
          <w:rFonts w:ascii="宋体" w:hAnsi="宋体" w:hint="eastAsia"/>
          <w:sz w:val="44"/>
          <w:szCs w:val="44"/>
        </w:rPr>
        <w:t>《</w:t>
      </w:r>
      <w:sdt>
        <w:sdtPr>
          <w:rPr>
            <w:rFonts w:ascii="宋体" w:hAnsi="宋体" w:hint="eastAsia"/>
            <w:b/>
            <w:sz w:val="44"/>
            <w:szCs w:val="44"/>
          </w:rPr>
          <w:id w:val="54605315"/>
          <w:placeholder>
            <w:docPart w:val="276B17089930428DB9D31B0EE7CD9833"/>
          </w:placeholder>
          <w:text/>
        </w:sdtPr>
        <w:sdtEndPr/>
        <w:sdtContent>
          <w:r w:rsidR="00FD26F9">
            <w:rPr>
              <w:rFonts w:ascii="宋体" w:hAnsi="宋体" w:hint="eastAsia"/>
              <w:b/>
              <w:sz w:val="44"/>
              <w:szCs w:val="44"/>
            </w:rPr>
            <w:t>开放平台</w:t>
          </w:r>
          <w:r w:rsidR="000F3BF5">
            <w:rPr>
              <w:rFonts w:ascii="宋体" w:hAnsi="宋体" w:hint="eastAsia"/>
              <w:b/>
              <w:sz w:val="44"/>
              <w:szCs w:val="44"/>
            </w:rPr>
            <w:t>API接口文档</w:t>
          </w:r>
        </w:sdtContent>
      </w:sdt>
      <w:r w:rsidR="002971A0">
        <w:rPr>
          <w:rFonts w:ascii="宋体" w:hAnsi="宋体" w:hint="eastAsia"/>
          <w:sz w:val="44"/>
          <w:szCs w:val="44"/>
        </w:rPr>
        <w:t>》</w:t>
      </w:r>
    </w:p>
    <w:p w:rsidR="00E30ACA" w:rsidRDefault="00E30ACA" w:rsidP="00E30ACA">
      <w:pPr>
        <w:ind w:right="1786"/>
        <w:jc w:val="right"/>
        <w:rPr>
          <w:rFonts w:ascii="宋体" w:hAnsi="宋体"/>
          <w:b/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3827"/>
      </w:tblGrid>
      <w:tr w:rsidR="002971A0" w:rsidTr="00E30ACA">
        <w:trPr>
          <w:trHeight w:val="320"/>
        </w:trPr>
        <w:tc>
          <w:tcPr>
            <w:tcW w:w="1951" w:type="dxa"/>
          </w:tcPr>
          <w:p w:rsidR="002971A0" w:rsidRPr="008B627F" w:rsidRDefault="002971A0" w:rsidP="008B627F">
            <w:pPr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当前版本：</w:t>
            </w:r>
          </w:p>
        </w:tc>
        <w:sdt>
          <w:sdtPr>
            <w:rPr>
              <w:rFonts w:ascii="宋体" w:hAnsi="宋体" w:hint="eastAsia"/>
              <w:sz w:val="18"/>
              <w:szCs w:val="18"/>
              <w:u w:val="single"/>
            </w:rPr>
            <w:id w:val="54605339"/>
            <w:placeholder>
              <w:docPart w:val="931FA548CB4F4C23A5525618B520379B"/>
            </w:placeholder>
            <w:comboBox>
              <w:listItem w:displayText="0.2" w:value="0.2"/>
              <w:listItem w:displayText="0.5" w:value="0.5"/>
              <w:listItem w:displayText="1.0" w:value="1.0"/>
              <w:listItem w:displayText="1.5" w:value="1.5"/>
              <w:listItem w:displayText="2.0" w:value="2.0"/>
            </w:comboBox>
          </w:sdtPr>
          <w:sdtEndPr/>
          <w:sdtContent>
            <w:tc>
              <w:tcPr>
                <w:tcW w:w="3827" w:type="dxa"/>
              </w:tcPr>
              <w:p w:rsidR="002971A0" w:rsidRPr="003D4470" w:rsidRDefault="000F3BF5" w:rsidP="005F1686">
                <w:pPr>
                  <w:rPr>
                    <w:rFonts w:ascii="宋体" w:hAnsi="宋体"/>
                    <w:sz w:val="18"/>
                    <w:szCs w:val="18"/>
                    <w:u w:val="single"/>
                  </w:rPr>
                </w:pPr>
                <w:r>
                  <w:rPr>
                    <w:rFonts w:ascii="宋体" w:hAnsi="宋体" w:hint="eastAsia"/>
                    <w:sz w:val="18"/>
                    <w:szCs w:val="18"/>
                    <w:u w:val="single"/>
                  </w:rPr>
                  <w:t>1.0</w:t>
                </w:r>
              </w:p>
            </w:tc>
          </w:sdtContent>
        </w:sdt>
      </w:tr>
      <w:tr w:rsidR="002971A0" w:rsidTr="00E30ACA">
        <w:trPr>
          <w:trHeight w:val="320"/>
        </w:trPr>
        <w:tc>
          <w:tcPr>
            <w:tcW w:w="1951" w:type="dxa"/>
          </w:tcPr>
          <w:p w:rsidR="002971A0" w:rsidRDefault="002971A0" w:rsidP="00B84FA3">
            <w:pPr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作者：</w:t>
            </w:r>
          </w:p>
        </w:tc>
        <w:sdt>
          <w:sdtPr>
            <w:rPr>
              <w:rFonts w:ascii="宋体" w:hAnsi="宋体"/>
              <w:sz w:val="18"/>
              <w:szCs w:val="18"/>
              <w:u w:val="single"/>
            </w:rPr>
            <w:id w:val="54605355"/>
            <w:placeholder>
              <w:docPart w:val="0133B1CC2F144A888A8614F3A5CC639D"/>
            </w:placeholder>
          </w:sdtPr>
          <w:sdtEndPr/>
          <w:sdtContent>
            <w:tc>
              <w:tcPr>
                <w:tcW w:w="3827" w:type="dxa"/>
              </w:tcPr>
              <w:p w:rsidR="002971A0" w:rsidRPr="00F23D4B" w:rsidRDefault="00112028" w:rsidP="00431AAA">
                <w:pPr>
                  <w:rPr>
                    <w:rFonts w:ascii="宋体" w:hAnsi="宋体"/>
                    <w:sz w:val="18"/>
                    <w:szCs w:val="18"/>
                    <w:u w:val="single"/>
                  </w:rPr>
                </w:pPr>
                <w:r>
                  <w:rPr>
                    <w:rFonts w:ascii="宋体" w:hAnsi="宋体" w:hint="eastAsia"/>
                    <w:sz w:val="18"/>
                    <w:szCs w:val="18"/>
                    <w:u w:val="single"/>
                  </w:rPr>
                  <w:t>徐红虹</w:t>
                </w:r>
              </w:p>
            </w:tc>
          </w:sdtContent>
        </w:sdt>
      </w:tr>
      <w:tr w:rsidR="002971A0" w:rsidRPr="0054071B" w:rsidTr="00E30ACA">
        <w:trPr>
          <w:trHeight w:val="360"/>
        </w:trPr>
        <w:tc>
          <w:tcPr>
            <w:tcW w:w="1951" w:type="dxa"/>
          </w:tcPr>
          <w:p w:rsidR="002971A0" w:rsidRDefault="002971A0" w:rsidP="00B84FA3">
            <w:pPr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创建日期：</w:t>
            </w:r>
          </w:p>
        </w:tc>
        <w:sdt>
          <w:sdtPr>
            <w:rPr>
              <w:rFonts w:ascii="宋体" w:hAnsi="宋体" w:hint="eastAsia"/>
              <w:sz w:val="20"/>
              <w:u w:val="single"/>
            </w:rPr>
            <w:id w:val="54605320"/>
            <w:placeholder>
              <w:docPart w:val="89369B77FBDD46EEB441A0B64F048714"/>
            </w:placeholder>
            <w:date w:fullDate="2018-06-11T00:00:00Z">
              <w:dateFormat w:val="yyyy-M-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3827" w:type="dxa"/>
              </w:tcPr>
              <w:p w:rsidR="002971A0" w:rsidRPr="003D4470" w:rsidRDefault="00112028" w:rsidP="00112028">
                <w:pPr>
                  <w:rPr>
                    <w:rFonts w:ascii="宋体" w:hAnsi="宋体"/>
                    <w:sz w:val="20"/>
                    <w:u w:val="single"/>
                  </w:rPr>
                </w:pPr>
                <w:r>
                  <w:rPr>
                    <w:rFonts w:ascii="宋体" w:hAnsi="宋体" w:hint="eastAsia"/>
                    <w:sz w:val="20"/>
                    <w:u w:val="single"/>
                  </w:rPr>
                  <w:t>2018-6-11</w:t>
                </w:r>
              </w:p>
            </w:tc>
          </w:sdtContent>
        </w:sdt>
      </w:tr>
      <w:tr w:rsidR="002971A0" w:rsidTr="00E30ACA">
        <w:trPr>
          <w:trHeight w:val="320"/>
        </w:trPr>
        <w:tc>
          <w:tcPr>
            <w:tcW w:w="1951" w:type="dxa"/>
          </w:tcPr>
          <w:p w:rsidR="002971A0" w:rsidRDefault="002971A0" w:rsidP="00B84FA3">
            <w:pPr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最后更新日期：</w:t>
            </w:r>
          </w:p>
        </w:tc>
        <w:sdt>
          <w:sdtPr>
            <w:rPr>
              <w:rFonts w:ascii="宋体" w:hAnsi="宋体" w:hint="eastAsia"/>
              <w:sz w:val="20"/>
              <w:u w:val="single"/>
            </w:rPr>
            <w:id w:val="54605349"/>
            <w:placeholder>
              <w:docPart w:val="16FBF9E5582B4E439C1BF447E20D5889"/>
            </w:placeholder>
            <w:date w:fullDate="2018-08-31T00:00:00Z">
              <w:dateFormat w:val="yyyy-M-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3827" w:type="dxa"/>
              </w:tcPr>
              <w:p w:rsidR="002971A0" w:rsidRDefault="00112028" w:rsidP="008B627F">
                <w:pPr>
                  <w:rPr>
                    <w:rFonts w:ascii="宋体" w:hAnsi="宋体"/>
                    <w:sz w:val="18"/>
                    <w:szCs w:val="18"/>
                  </w:rPr>
                </w:pPr>
                <w:r>
                  <w:rPr>
                    <w:rFonts w:ascii="宋体" w:hAnsi="宋体" w:hint="eastAsia"/>
                    <w:sz w:val="20"/>
                    <w:u w:val="single"/>
                  </w:rPr>
                  <w:t>2018-8-31</w:t>
                </w:r>
              </w:p>
            </w:tc>
          </w:sdtContent>
        </w:sdt>
      </w:tr>
    </w:tbl>
    <w:p w:rsidR="002971A0" w:rsidRDefault="002971A0" w:rsidP="002971A0">
      <w:pPr>
        <w:rPr>
          <w:rFonts w:ascii="宋体" w:hAnsi="宋体"/>
          <w:sz w:val="18"/>
          <w:szCs w:val="18"/>
        </w:rPr>
      </w:pPr>
    </w:p>
    <w:p w:rsidR="002971A0" w:rsidRDefault="002971A0" w:rsidP="002971A0">
      <w:pPr>
        <w:rPr>
          <w:rFonts w:ascii="宋体" w:hAnsi="宋体"/>
          <w:b/>
          <w:szCs w:val="21"/>
        </w:rPr>
      </w:pPr>
      <w:r w:rsidRPr="00C44569">
        <w:rPr>
          <w:rFonts w:ascii="宋体" w:hAnsi="宋体" w:hint="eastAsia"/>
          <w:b/>
          <w:szCs w:val="21"/>
        </w:rPr>
        <w:t>版本历史</w:t>
      </w:r>
      <w:r>
        <w:rPr>
          <w:rFonts w:ascii="宋体" w:hAnsi="宋体" w:hint="eastAsia"/>
          <w:b/>
          <w:szCs w:val="21"/>
        </w:rPr>
        <w:t>与变更说明</w:t>
      </w:r>
    </w:p>
    <w:tbl>
      <w:tblPr>
        <w:tblW w:w="10740" w:type="dxa"/>
        <w:tblLook w:val="01E0" w:firstRow="1" w:lastRow="1" w:firstColumn="1" w:lastColumn="1" w:noHBand="0" w:noVBand="0"/>
      </w:tblPr>
      <w:tblGrid>
        <w:gridCol w:w="1477"/>
        <w:gridCol w:w="1662"/>
        <w:gridCol w:w="7601"/>
      </w:tblGrid>
      <w:tr w:rsidR="00F50281" w:rsidRPr="009D212D" w:rsidTr="00F50281">
        <w:trPr>
          <w:trHeight w:val="330"/>
        </w:trPr>
        <w:tc>
          <w:tcPr>
            <w:tcW w:w="1477" w:type="dxa"/>
          </w:tcPr>
          <w:p w:rsidR="00F50281" w:rsidRPr="009D212D" w:rsidRDefault="00F50281" w:rsidP="00B84FA3">
            <w:pPr>
              <w:jc w:val="center"/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作者</w:t>
            </w:r>
          </w:p>
        </w:tc>
        <w:tc>
          <w:tcPr>
            <w:tcW w:w="1662" w:type="dxa"/>
          </w:tcPr>
          <w:p w:rsidR="00F50281" w:rsidRPr="009D212D" w:rsidRDefault="00F50281" w:rsidP="00B84FA3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完成/更新时间</w:t>
            </w:r>
          </w:p>
        </w:tc>
        <w:tc>
          <w:tcPr>
            <w:tcW w:w="7601" w:type="dxa"/>
          </w:tcPr>
          <w:p w:rsidR="00F50281" w:rsidRPr="009D212D" w:rsidRDefault="00F50281" w:rsidP="00B84FA3">
            <w:pPr>
              <w:jc w:val="center"/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变更</w:t>
            </w:r>
            <w:r w:rsidRPr="009D212D">
              <w:rPr>
                <w:rFonts w:ascii="宋体" w:hAnsi="宋体" w:hint="eastAsia"/>
                <w:iCs/>
                <w:sz w:val="18"/>
                <w:szCs w:val="18"/>
              </w:rPr>
              <w:t>描述</w:t>
            </w:r>
          </w:p>
        </w:tc>
      </w:tr>
      <w:tr w:rsidR="00F50281" w:rsidRPr="009D212D" w:rsidTr="00F50281">
        <w:trPr>
          <w:trHeight w:val="485"/>
        </w:trPr>
        <w:tc>
          <w:tcPr>
            <w:tcW w:w="1477" w:type="dxa"/>
          </w:tcPr>
          <w:p w:rsidR="00F50281" w:rsidRPr="009D212D" w:rsidRDefault="00F50281" w:rsidP="00B84FA3">
            <w:pPr>
              <w:jc w:val="center"/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徐红虹</w:t>
            </w:r>
          </w:p>
        </w:tc>
        <w:sdt>
          <w:sdtPr>
            <w:rPr>
              <w:rFonts w:ascii="宋体" w:hAnsi="宋体" w:hint="eastAsia"/>
              <w:sz w:val="20"/>
              <w:u w:val="single"/>
            </w:rPr>
            <w:id w:val="54605397"/>
            <w:placeholder>
              <w:docPart w:val="3C33428B38924B6A848E904276532F0E"/>
            </w:placeholder>
            <w:date w:fullDate="2018-06-11T00:00:00Z">
              <w:dateFormat w:val="yyyy-M-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1662" w:type="dxa"/>
              </w:tcPr>
              <w:p w:rsidR="00F50281" w:rsidRPr="009D212D" w:rsidRDefault="00112028" w:rsidP="008B627F">
                <w:pPr>
                  <w:rPr>
                    <w:rFonts w:ascii="宋体" w:hAnsi="宋体"/>
                    <w:iCs/>
                    <w:sz w:val="18"/>
                    <w:szCs w:val="18"/>
                  </w:rPr>
                </w:pPr>
                <w:r>
                  <w:rPr>
                    <w:rFonts w:ascii="宋体" w:hAnsi="宋体" w:hint="eastAsia"/>
                    <w:sz w:val="20"/>
                    <w:u w:val="single"/>
                  </w:rPr>
                  <w:t>2018-6-11</w:t>
                </w:r>
              </w:p>
            </w:tc>
          </w:sdtContent>
        </w:sdt>
        <w:tc>
          <w:tcPr>
            <w:tcW w:w="7601" w:type="dxa"/>
          </w:tcPr>
          <w:p w:rsidR="00F50281" w:rsidRPr="005071E0" w:rsidRDefault="00F50281" w:rsidP="00B84FA3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初稿</w:t>
            </w:r>
          </w:p>
        </w:tc>
      </w:tr>
    </w:tbl>
    <w:p w:rsidR="003E4D7D" w:rsidRDefault="003E4D7D" w:rsidP="00E30ACA">
      <w:pPr>
        <w:jc w:val="center"/>
        <w:rPr>
          <w:rFonts w:ascii="宋体" w:hAnsi="宋体"/>
          <w:b/>
          <w:sz w:val="52"/>
          <w:szCs w:val="52"/>
        </w:rPr>
      </w:pPr>
    </w:p>
    <w:p w:rsidR="006C2720" w:rsidRDefault="006C2720" w:rsidP="00E30ACA">
      <w:pPr>
        <w:jc w:val="center"/>
        <w:rPr>
          <w:rFonts w:ascii="宋体" w:hAnsi="宋体"/>
          <w:b/>
          <w:sz w:val="52"/>
          <w:szCs w:val="52"/>
        </w:rPr>
      </w:pPr>
    </w:p>
    <w:p w:rsidR="00E244BF" w:rsidRDefault="00E244BF" w:rsidP="00E30ACA">
      <w:pPr>
        <w:jc w:val="center"/>
        <w:rPr>
          <w:rFonts w:ascii="宋体" w:hAnsi="宋体"/>
          <w:b/>
          <w:sz w:val="52"/>
          <w:szCs w:val="52"/>
        </w:rPr>
      </w:pPr>
    </w:p>
    <w:p w:rsidR="00891D6E" w:rsidRDefault="002971A0" w:rsidP="00E30ACA">
      <w:pPr>
        <w:jc w:val="center"/>
        <w:rPr>
          <w:noProof/>
        </w:rPr>
      </w:pPr>
      <w:r w:rsidRPr="009D212D">
        <w:rPr>
          <w:rFonts w:ascii="宋体" w:hAnsi="宋体" w:hint="eastAsia"/>
          <w:b/>
          <w:sz w:val="52"/>
          <w:szCs w:val="52"/>
        </w:rPr>
        <w:t>目　录</w:t>
      </w:r>
      <w:r w:rsidR="00D31707">
        <w:fldChar w:fldCharType="begin"/>
      </w:r>
      <w:r w:rsidR="00E30ACA">
        <w:instrText xml:space="preserve"> TOC \o "1-3" \h \z \u </w:instrText>
      </w:r>
      <w:r w:rsidR="00D31707">
        <w:fldChar w:fldCharType="separate"/>
      </w:r>
    </w:p>
    <w:p w:rsidR="00891D6E" w:rsidRDefault="00C40EB4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515450742" w:history="1">
        <w:r w:rsidR="00891D6E" w:rsidRPr="00AA1645">
          <w:rPr>
            <w:rStyle w:val="af5"/>
            <w:rFonts w:ascii="黑体" w:eastAsia="黑体" w:hAnsi="华文细黑"/>
            <w:noProof/>
          </w:rPr>
          <w:t>1.</w:t>
        </w:r>
        <w:r w:rsidR="00891D6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rFonts w:ascii="黑体" w:eastAsia="黑体" w:hAnsi="华文细黑"/>
            <w:noProof/>
          </w:rPr>
          <w:t>前言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_Toc515450742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43" w:history="1">
        <w:r w:rsidR="00891D6E" w:rsidRPr="00AA1645">
          <w:rPr>
            <w:rStyle w:val="af5"/>
            <w:noProof/>
          </w:rPr>
          <w:t>1.1.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目的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_Toc515450743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44" w:history="1">
        <w:r w:rsidR="00891D6E" w:rsidRPr="00AA1645">
          <w:rPr>
            <w:rStyle w:val="af5"/>
            <w:noProof/>
          </w:rPr>
          <w:t>1.2.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对象范围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_Toc515450744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515450745" w:history="1">
        <w:r w:rsidR="00891D6E" w:rsidRPr="00AA1645">
          <w:rPr>
            <w:rStyle w:val="af5"/>
            <w:rFonts w:ascii="黑体" w:eastAsia="黑体" w:hAnsi="华文细黑"/>
            <w:noProof/>
          </w:rPr>
          <w:t>2.</w:t>
        </w:r>
        <w:r w:rsidR="00891D6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rFonts w:ascii="黑体" w:eastAsia="黑体" w:hAnsi="华文细黑"/>
            <w:noProof/>
          </w:rPr>
          <w:t>接口协议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_Toc515450745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46" w:history="1">
        <w:r w:rsidR="00891D6E" w:rsidRPr="00AA1645">
          <w:rPr>
            <w:rStyle w:val="af5"/>
            <w:noProof/>
          </w:rPr>
          <w:t>2.1.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交互模式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_Toc515450746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47" w:history="1">
        <w:r w:rsidR="00891D6E" w:rsidRPr="00AA1645">
          <w:rPr>
            <w:rStyle w:val="af5"/>
            <w:noProof/>
          </w:rPr>
          <w:t>2.2.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数据类型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_Toc515450747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48" w:history="1">
        <w:r w:rsidR="00891D6E" w:rsidRPr="00AA1645">
          <w:rPr>
            <w:rStyle w:val="af5"/>
            <w:noProof/>
          </w:rPr>
          <w:t>2.3.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报文格式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_Toc515450748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49" w:history="1">
        <w:r w:rsidR="00891D6E" w:rsidRPr="00AA1645">
          <w:rPr>
            <w:rStyle w:val="af5"/>
            <w:noProof/>
          </w:rPr>
          <w:t>2.4.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签名规则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_Toc515450749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50" w:history="1">
        <w:r w:rsidR="00891D6E" w:rsidRPr="00AA1645">
          <w:rPr>
            <w:rStyle w:val="af5"/>
            <w:noProof/>
          </w:rPr>
          <w:t>2.5.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报文加密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_Toc515450750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51" w:history="1">
        <w:r w:rsidR="00891D6E" w:rsidRPr="00AA1645">
          <w:rPr>
            <w:rStyle w:val="af5"/>
            <w:noProof/>
          </w:rPr>
          <w:t>2.6.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接口地址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_Toc515450751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52" w:history="1">
        <w:r w:rsidR="00891D6E" w:rsidRPr="00AA1645">
          <w:rPr>
            <w:rStyle w:val="af5"/>
            <w:noProof/>
          </w:rPr>
          <w:t>2.7.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返回码信息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_Toc515450752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515450753" w:history="1">
        <w:r w:rsidR="00891D6E" w:rsidRPr="00AA1645">
          <w:rPr>
            <w:rStyle w:val="af5"/>
            <w:rFonts w:ascii="黑体" w:eastAsia="黑体" w:hAnsi="华文细黑"/>
            <w:noProof/>
          </w:rPr>
          <w:t>3.</w:t>
        </w:r>
        <w:r w:rsidR="00891D6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rFonts w:ascii="黑体" w:eastAsia="黑体" w:hAnsi="华文细黑"/>
            <w:noProof/>
          </w:rPr>
          <w:t>接口授权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_Toc515450753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54" w:history="1">
        <w:r w:rsidR="00891D6E" w:rsidRPr="00AA1645">
          <w:rPr>
            <w:rStyle w:val="af5"/>
            <w:noProof/>
          </w:rPr>
          <w:t>3.1.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获取授权</w:t>
        </w:r>
        <w:r w:rsidR="00891D6E" w:rsidRPr="00AA1645">
          <w:rPr>
            <w:rStyle w:val="af5"/>
            <w:noProof/>
          </w:rPr>
          <w:t>code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_Toc515450754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5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3.1.1.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https://{ip}:{port}/framework/oauth/code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_Toc515450755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5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3.1.2.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Get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_Toc515450756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5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3.1.3.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_Toc515450757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5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3.1.4.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请求示例：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_Toc515450758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5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3.1.5.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_Toc515450759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6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3.1.6.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_Toc515450760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6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3.1.7.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_Toc515450761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62" w:history="1">
        <w:r w:rsidR="00891D6E" w:rsidRPr="00AA1645">
          <w:rPr>
            <w:rStyle w:val="af5"/>
            <w:noProof/>
          </w:rPr>
          <w:t>3.2.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通过</w:t>
        </w:r>
        <w:r w:rsidR="00891D6E" w:rsidRPr="00AA1645">
          <w:rPr>
            <w:rStyle w:val="af5"/>
            <w:noProof/>
          </w:rPr>
          <w:t>code</w:t>
        </w:r>
        <w:r w:rsidR="00891D6E" w:rsidRPr="00AA1645">
          <w:rPr>
            <w:rStyle w:val="af5"/>
            <w:noProof/>
          </w:rPr>
          <w:t>换取</w:t>
        </w:r>
        <w:r w:rsidR="00891D6E" w:rsidRPr="00AA1645">
          <w:rPr>
            <w:rStyle w:val="af5"/>
            <w:noProof/>
          </w:rPr>
          <w:t>authToken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_Toc515450762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6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3.2.1.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https://{ip}:{port}/framework/oauth/token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_Toc515450763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6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3.2.2.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get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_Toc515450764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6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3.2.3.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_Toc515450765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6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3.2.4.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_Toc515450766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6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3.2.5.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_Toc515450767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6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3.2.6.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_Toc515450768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69" w:history="1">
        <w:r w:rsidR="00891D6E" w:rsidRPr="00AA1645">
          <w:rPr>
            <w:rStyle w:val="af5"/>
            <w:noProof/>
          </w:rPr>
          <w:t>3.3.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刷新</w:t>
        </w:r>
        <w:r w:rsidR="00891D6E" w:rsidRPr="00AA1645">
          <w:rPr>
            <w:rStyle w:val="af5"/>
            <w:noProof/>
            <w:shd w:val="clear" w:color="auto" w:fill="FFFFFF"/>
          </w:rPr>
          <w:t>authToken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_Toc515450769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7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3.3.1.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https://{ip}:{port}/framework/oauth/refresh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_Toc515450770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7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3.3.2.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get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_Toc515450771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72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3.3.3.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_Toc515450772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7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3.3.4.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_Toc515450773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7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3.3.5.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_Toc515450774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7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3.3.6.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_Toc515450775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515450776" w:history="1">
        <w:r w:rsidR="00891D6E" w:rsidRPr="00AA1645">
          <w:rPr>
            <w:rStyle w:val="af5"/>
            <w:rFonts w:ascii="黑体" w:eastAsia="黑体" w:hAnsi="华文细黑"/>
            <w:noProof/>
          </w:rPr>
          <w:t>4.</w:t>
        </w:r>
        <w:r w:rsidR="00891D6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rFonts w:ascii="黑体" w:eastAsia="黑体" w:hAnsi="华文细黑"/>
            <w:noProof/>
          </w:rPr>
          <w:t>业务接口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_Toc515450776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77" w:history="1">
        <w:r w:rsidR="00891D6E" w:rsidRPr="00AA1645">
          <w:rPr>
            <w:rStyle w:val="af5"/>
            <w:noProof/>
          </w:rPr>
          <w:t>4.1.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用户注册（默认激活）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_Toc515450777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7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https://{ip}:{port}/user/baseInfo/registeUser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_Toc515450778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7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_Toc515450779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8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_Toc515450780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8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_Toc515450781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82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响应示例原文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_Toc515450782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8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_Toc515450783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84" w:history="1">
        <w:r w:rsidR="00891D6E" w:rsidRPr="00AA1645">
          <w:rPr>
            <w:rStyle w:val="af5"/>
            <w:noProof/>
          </w:rPr>
          <w:t>4.2.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获取动态验证码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_Toc515450784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8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4.2.1.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https://{ip}:{port}/user/validate/gainValidateCode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_Toc515450785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8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4.2.2.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_Toc515450786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8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4.2.3.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_Toc515450787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8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4.2.4.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_Toc515450788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15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8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4.2.5.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_Toc515450789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15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9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4.2.6.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_Toc515450790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15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91" w:history="1">
        <w:r w:rsidR="00891D6E" w:rsidRPr="00AA1645">
          <w:rPr>
            <w:rStyle w:val="af5"/>
            <w:noProof/>
          </w:rPr>
          <w:t>4.3.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登录（包含注册）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_Toc515450791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92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4.3.1.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https://{ip}:{port}/user/baseInfo/userLogin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_Toc515450792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9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4.3.2.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_Toc515450793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9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4.3.3.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_Toc515450794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9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4.3.4.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_Toc515450795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9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4.3.5.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_Toc515450796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9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4.3.6.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_Toc515450797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98" w:history="1">
        <w:r w:rsidR="00891D6E" w:rsidRPr="00AA1645">
          <w:rPr>
            <w:rStyle w:val="af5"/>
            <w:noProof/>
          </w:rPr>
          <w:t>4.4.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登出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_Toc515450798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9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4.4.1.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https://{ip}:{port}/user/baseInfo/userLoginOut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_Toc515450799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0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4.4.2.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_Toc515450800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0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4.4.3.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_Toc515450801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02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4.4.4.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_Toc515450802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0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4.4.5.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_Toc515450803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0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4.4.6.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_Toc515450804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05" w:history="1">
        <w:r w:rsidR="00891D6E" w:rsidRPr="00AA1645">
          <w:rPr>
            <w:rStyle w:val="af5"/>
            <w:noProof/>
          </w:rPr>
          <w:t>4.5.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用户账户查询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_Toc515450805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0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4.5.1.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https://{ip}:{port}/user/account/queryAccountAmount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_Toc515450806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0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4.5.2.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_Toc515450807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0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4.5.3.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_Toc515450808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0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4.5.4.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_Toc515450809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1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4.5.5.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_Toc515450810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1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4.5.6.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_Toc515450811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12" w:history="1">
        <w:r w:rsidR="00891D6E" w:rsidRPr="00AA1645">
          <w:rPr>
            <w:rStyle w:val="af5"/>
            <w:noProof/>
          </w:rPr>
          <w:t>4.6.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用户基本信息查询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_Toc515450812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1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4.6.1.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https://{ip}:{port}/user/baseInfo/queryUserInfo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_Toc515450813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1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4.6.2.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_Toc515450814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1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4.6.3.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_Toc515450815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1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4.6.4.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_Toc515450816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1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4.6.5.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_Toc515450817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1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4.6.6.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_Toc515450818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19" w:history="1">
        <w:r w:rsidR="00891D6E" w:rsidRPr="00AA1645">
          <w:rPr>
            <w:rStyle w:val="af5"/>
            <w:noProof/>
          </w:rPr>
          <w:t>4.7.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修改用户信息（只更新有值部分）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_Toc515450819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2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4.7.1.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https://{ip}:{port}/user/baseInfo/modifyUserInfo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_Toc515450820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2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4.7.2.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_Toc515450821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22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4.7.3.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_Toc515450822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2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4.7.4.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_Toc515450823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2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4.7.5.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_Toc515450824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2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4.7.6.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_Toc515450825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26" w:history="1">
        <w:r w:rsidR="00891D6E" w:rsidRPr="00AA1645">
          <w:rPr>
            <w:rStyle w:val="af5"/>
            <w:noProof/>
          </w:rPr>
          <w:t>4.8.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用户余额明细列表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_Toc515450826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2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4.8.1.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https://{ip}:{port}/user/account/amountFlowList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_Toc515450827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2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4.8.2.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_Toc515450828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2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4.8.3.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_Toc515450829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3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4.8.4.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_Toc515450830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3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4.8.5.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_Toc515450831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32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4.8.6.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_Toc515450832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25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33" w:history="1">
        <w:r w:rsidR="00891D6E" w:rsidRPr="00AA1645">
          <w:rPr>
            <w:rStyle w:val="af5"/>
            <w:noProof/>
          </w:rPr>
          <w:t>4.9.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故障申报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_Toc515450833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25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3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4.9.1.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https://{ip}:{port}/device/deviceFault/submitFaultInfo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_Toc515450834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25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3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4.9.2.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_Toc515450835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25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3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4.9.3.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_Toc515450836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25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3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4.9.4.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_Toc515450837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3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4.9.5.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_Toc515450838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3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4.9.6.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_Toc515450839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40" w:history="1">
        <w:r w:rsidR="00891D6E" w:rsidRPr="00AA1645">
          <w:rPr>
            <w:rStyle w:val="af5"/>
            <w:noProof/>
          </w:rPr>
          <w:t>4.10.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余额充值下单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_Toc515450840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4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4.10.1.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https://{ip}:{port}/order/recharge/createAmountOrder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_Toc515450841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42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4.10.2.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_Toc515450842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4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4.10.3.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_Toc515450843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4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4.10.4.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_Toc515450844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4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4.10.5.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_Toc515450845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4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4.10.6.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_Toc515450846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47" w:history="1">
        <w:r w:rsidR="00891D6E" w:rsidRPr="00AA1645">
          <w:rPr>
            <w:rStyle w:val="af5"/>
            <w:noProof/>
          </w:rPr>
          <w:t>4.11.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现金支付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_Toc515450847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4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4.11.1.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https://{ip}:{port}/pay/cash/cashPay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_Toc515450848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4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4.11.2.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_Toc515450849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5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4.11.3.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_Toc515450850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5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4.11.4.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_Toc515450851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52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4.11.5.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_Toc515450852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5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4.11.6.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_Toc515450853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54" w:history="1">
        <w:r w:rsidR="00891D6E" w:rsidRPr="00AA1645">
          <w:rPr>
            <w:rStyle w:val="af5"/>
            <w:noProof/>
          </w:rPr>
          <w:t>4.12.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文章信息查询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_Toc515450854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5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4.12.1.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https://{ip}:{port}/article/baseArticle/queryArticleInfo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_Toc515450855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5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4.12.2.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_Toc515450856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5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4.12.3.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_Toc515450857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5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4.12.4.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_Toc515450858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5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4.12.5.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_Toc515450859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6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4.12.6.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_Toc515450860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61" w:history="1">
        <w:r w:rsidR="00891D6E" w:rsidRPr="00AA1645">
          <w:rPr>
            <w:rStyle w:val="af5"/>
            <w:noProof/>
          </w:rPr>
          <w:t>4.13.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文章信息列表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_Toc515450861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62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4.13.1.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https://{ip}:{port}/article/baseArticle/articleInfoList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_Toc515450862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6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4.13.2.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_Toc515450863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6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4.13.3.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_Toc515450864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6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4.13.4.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_Toc515450865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6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4.13.5.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_Toc515450866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6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4.13.6.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_Toc515450867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68" w:history="1">
        <w:r w:rsidR="00891D6E" w:rsidRPr="00AA1645">
          <w:rPr>
            <w:rStyle w:val="af5"/>
            <w:noProof/>
          </w:rPr>
          <w:t>4.14.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用户消息信息查询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_Toc515450868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6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4.14.1.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https://{ip}:{port}/message/userMessage/queryMessageInfo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_Toc515450869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7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4.14.2.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_Toc515450870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7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4.14.3.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_Toc515450871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72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4.14.4.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_Toc515450872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7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4.14.5.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_Toc515450873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7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4.14.6.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_Toc515450874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75" w:history="1">
        <w:r w:rsidR="00891D6E" w:rsidRPr="00AA1645">
          <w:rPr>
            <w:rStyle w:val="af5"/>
            <w:noProof/>
          </w:rPr>
          <w:t>4.15.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用户消息信息列表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_Toc515450875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7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4.15.1.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https://{ip}:{port}/message/userMessage/messageInfoList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_Toc515450876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7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4.15.2.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_Toc515450877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7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4.15.3.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_Toc515450878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7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4.15.4.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_Toc515450879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35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8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4.15.5.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_Toc515450880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35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8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4.15.6.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_Toc515450881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82" w:history="1">
        <w:r w:rsidR="00891D6E" w:rsidRPr="00AA1645">
          <w:rPr>
            <w:rStyle w:val="af5"/>
            <w:noProof/>
          </w:rPr>
          <w:t>4.16.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站点信息列表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_Toc515450882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8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4.16.1.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https://{ip}:{port}/site/siteManage/siteInfoList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_Toc515450883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8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4.16.2.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_Toc515450884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8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4.16.3.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_Toc515450885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8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4.16.4.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_Toc515450886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8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4.16.5.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_Toc515450887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C40EB4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8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4.16.6.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_Toc515450888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38</w:t>
        </w:r>
        <w:r w:rsidR="00891D6E">
          <w:rPr>
            <w:noProof/>
            <w:webHidden/>
          </w:rPr>
          <w:fldChar w:fldCharType="end"/>
        </w:r>
      </w:hyperlink>
    </w:p>
    <w:p w:rsidR="002971A0" w:rsidRDefault="00D31707" w:rsidP="002971A0">
      <w:pPr>
        <w:rPr>
          <w:sz w:val="20"/>
        </w:rPr>
      </w:pPr>
      <w:r>
        <w:fldChar w:fldCharType="end"/>
      </w:r>
    </w:p>
    <w:p w:rsidR="002971A0" w:rsidRDefault="002971A0" w:rsidP="002971A0">
      <w:pPr>
        <w:rPr>
          <w:rFonts w:ascii="宋体" w:hAnsi="宋体"/>
          <w:sz w:val="18"/>
          <w:szCs w:val="18"/>
        </w:rPr>
      </w:pPr>
    </w:p>
    <w:p w:rsidR="00E30ACA" w:rsidRDefault="00E30ACA" w:rsidP="002971A0">
      <w:pPr>
        <w:rPr>
          <w:rFonts w:ascii="宋体" w:hAnsi="宋体"/>
          <w:sz w:val="18"/>
          <w:szCs w:val="18"/>
        </w:rPr>
      </w:pPr>
    </w:p>
    <w:p w:rsidR="00E30ACA" w:rsidRDefault="00E30ACA" w:rsidP="002971A0">
      <w:pPr>
        <w:rPr>
          <w:rFonts w:ascii="宋体" w:hAnsi="宋体"/>
          <w:sz w:val="18"/>
          <w:szCs w:val="18"/>
        </w:rPr>
      </w:pPr>
    </w:p>
    <w:p w:rsidR="00E30ACA" w:rsidRDefault="00E30AC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2971A0" w:rsidRDefault="000A10EE" w:rsidP="002418EB">
      <w:pPr>
        <w:pStyle w:val="1"/>
        <w:numPr>
          <w:ilvl w:val="0"/>
          <w:numId w:val="7"/>
        </w:numPr>
        <w:tabs>
          <w:tab w:val="clear" w:pos="425"/>
          <w:tab w:val="num" w:pos="540"/>
        </w:tabs>
        <w:adjustRightInd/>
        <w:spacing w:line="480" w:lineRule="auto"/>
        <w:textAlignment w:val="auto"/>
        <w:rPr>
          <w:rFonts w:ascii="黑体" w:eastAsia="黑体" w:hAnsi="华文细黑"/>
          <w:sz w:val="52"/>
          <w:szCs w:val="52"/>
        </w:rPr>
      </w:pPr>
      <w:bookmarkStart w:id="0" w:name="_Toc515450742"/>
      <w:r>
        <w:rPr>
          <w:rFonts w:ascii="黑体" w:eastAsia="黑体" w:hAnsi="华文细黑" w:hint="eastAsia"/>
          <w:sz w:val="52"/>
          <w:szCs w:val="52"/>
        </w:rPr>
        <w:lastRenderedPageBreak/>
        <w:t>前言</w:t>
      </w:r>
      <w:bookmarkEnd w:id="0"/>
    </w:p>
    <w:p w:rsidR="002971A0" w:rsidRPr="008E4912" w:rsidRDefault="000A10EE" w:rsidP="00914E44">
      <w:pPr>
        <w:pStyle w:val="2"/>
      </w:pPr>
      <w:bookmarkStart w:id="1" w:name="_Toc515450743"/>
      <w:r w:rsidRPr="008E4912">
        <w:rPr>
          <w:rFonts w:hint="eastAsia"/>
        </w:rPr>
        <w:t>目的</w:t>
      </w:r>
      <w:bookmarkEnd w:id="1"/>
    </w:p>
    <w:p w:rsidR="000A10EE" w:rsidRDefault="002356A9" w:rsidP="00F86152">
      <w:pPr>
        <w:spacing w:line="480" w:lineRule="auto"/>
        <w:ind w:left="420"/>
      </w:pPr>
      <w:r>
        <w:rPr>
          <w:rFonts w:hint="eastAsia"/>
        </w:rPr>
        <w:t>镒钡支付平台提供给三方平台对接的交互协议，报文格式</w:t>
      </w:r>
      <w:r w:rsidR="000C1EF4">
        <w:rPr>
          <w:rFonts w:hint="eastAsia"/>
        </w:rPr>
        <w:t>，示例，方便相互开发联调。</w:t>
      </w:r>
    </w:p>
    <w:p w:rsidR="004E677C" w:rsidRPr="00F74A6B" w:rsidRDefault="00F86152" w:rsidP="00914E44">
      <w:pPr>
        <w:pStyle w:val="2"/>
      </w:pPr>
      <w:bookmarkStart w:id="2" w:name="_Toc515450744"/>
      <w:r>
        <w:rPr>
          <w:rFonts w:hint="eastAsia"/>
        </w:rPr>
        <w:t>对象范围</w:t>
      </w:r>
      <w:bookmarkEnd w:id="2"/>
    </w:p>
    <w:p w:rsidR="008E4912" w:rsidRDefault="00F86152" w:rsidP="00DF7EA9">
      <w:pPr>
        <w:spacing w:line="480" w:lineRule="auto"/>
        <w:ind w:left="420"/>
      </w:pPr>
      <w:r w:rsidRPr="000A10EE">
        <w:rPr>
          <w:rFonts w:hint="eastAsia"/>
        </w:rPr>
        <w:t>本文档的阅读对象是</w:t>
      </w:r>
      <w:r w:rsidR="000C1EF4">
        <w:rPr>
          <w:rFonts w:hint="eastAsia"/>
        </w:rPr>
        <w:t>三方</w:t>
      </w:r>
      <w:r>
        <w:rPr>
          <w:rFonts w:hint="eastAsia"/>
        </w:rPr>
        <w:t>平台</w:t>
      </w:r>
      <w:r w:rsidRPr="000A10EE">
        <w:rPr>
          <w:rFonts w:hint="eastAsia"/>
        </w:rPr>
        <w:t>应用开发人员、</w:t>
      </w:r>
      <w:r w:rsidRPr="000A10EE">
        <w:rPr>
          <w:rFonts w:hint="eastAsia"/>
        </w:rPr>
        <w:t xml:space="preserve"> </w:t>
      </w:r>
      <w:r w:rsidRPr="000A10EE">
        <w:rPr>
          <w:rFonts w:hint="eastAsia"/>
        </w:rPr>
        <w:t>维护人员和管理人员</w:t>
      </w:r>
      <w:r w:rsidR="000C1EF4">
        <w:rPr>
          <w:rFonts w:hint="eastAsia"/>
        </w:rPr>
        <w:t>。</w:t>
      </w:r>
    </w:p>
    <w:p w:rsidR="002971A0" w:rsidRDefault="00CE67F3" w:rsidP="002418EB">
      <w:pPr>
        <w:pStyle w:val="1"/>
        <w:numPr>
          <w:ilvl w:val="0"/>
          <w:numId w:val="7"/>
        </w:numPr>
        <w:tabs>
          <w:tab w:val="clear" w:pos="425"/>
          <w:tab w:val="num" w:pos="540"/>
        </w:tabs>
        <w:adjustRightInd/>
        <w:spacing w:line="480" w:lineRule="auto"/>
        <w:textAlignment w:val="auto"/>
        <w:rPr>
          <w:rFonts w:ascii="黑体" w:eastAsia="黑体" w:hAnsi="华文细黑"/>
          <w:sz w:val="52"/>
          <w:szCs w:val="52"/>
        </w:rPr>
      </w:pPr>
      <w:bookmarkStart w:id="3" w:name="_Toc515450745"/>
      <w:r w:rsidRPr="00CE67F3">
        <w:rPr>
          <w:rFonts w:ascii="黑体" w:eastAsia="黑体" w:hAnsi="华文细黑" w:hint="eastAsia"/>
          <w:sz w:val="52"/>
          <w:szCs w:val="52"/>
        </w:rPr>
        <w:t>接口协议</w:t>
      </w:r>
      <w:bookmarkEnd w:id="3"/>
    </w:p>
    <w:p w:rsidR="009A3FCD" w:rsidRPr="009A3FCD" w:rsidRDefault="007B5F71" w:rsidP="00914E44">
      <w:pPr>
        <w:pStyle w:val="2"/>
      </w:pPr>
      <w:bookmarkStart w:id="4" w:name="_Toc515450746"/>
      <w:r>
        <w:rPr>
          <w:rFonts w:hint="eastAsia"/>
        </w:rPr>
        <w:t>交互模式</w:t>
      </w:r>
      <w:bookmarkEnd w:id="4"/>
    </w:p>
    <w:p w:rsidR="002971A0" w:rsidRDefault="007B5F71" w:rsidP="007B5F71">
      <w:pPr>
        <w:widowControl/>
        <w:ind w:left="315" w:firstLineChars="50" w:firstLine="105"/>
      </w:pPr>
      <w:r>
        <w:rPr>
          <w:rFonts w:hint="eastAsia"/>
        </w:rPr>
        <w:t>请求报文以</w:t>
      </w:r>
      <w:r>
        <w:rPr>
          <w:rFonts w:hint="eastAsia"/>
        </w:rPr>
        <w:t>HTTP/HTTPS</w:t>
      </w:r>
      <w:r>
        <w:rPr>
          <w:rFonts w:hint="eastAsia"/>
        </w:rPr>
        <w:t>发送</w:t>
      </w:r>
    </w:p>
    <w:tbl>
      <w:tblPr>
        <w:tblW w:w="9757" w:type="dxa"/>
        <w:tblInd w:w="5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9"/>
        <w:gridCol w:w="7938"/>
      </w:tblGrid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属性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规则</w:t>
            </w:r>
          </w:p>
        </w:tc>
      </w:tr>
      <w:tr w:rsidR="007B5F71" w:rsidTr="00C631C2">
        <w:trPr>
          <w:trHeight w:val="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使用协议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HTTP/</w:t>
            </w:r>
            <w:r>
              <w:rPr>
                <w:rFonts w:ascii="宋体" w:hAnsi="宋体" w:hint="eastAsia"/>
                <w:szCs w:val="21"/>
              </w:rPr>
              <w:t>HTTPS请求响应模式</w:t>
            </w:r>
          </w:p>
        </w:tc>
      </w:tr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数据格式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</w:tr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传参方式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GET/POST</w:t>
            </w:r>
          </w:p>
        </w:tc>
      </w:tr>
      <w:tr w:rsidR="00C631C2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必填项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pPr>
              <w:rPr>
                <w:rFonts w:ascii="宋体" w:hAnsi="宋体"/>
                <w:szCs w:val="21"/>
              </w:rPr>
            </w:pPr>
            <w:r w:rsidRPr="00E97E85">
              <w:rPr>
                <w:rFonts w:hint="eastAsia"/>
              </w:rPr>
              <w:t>“</w:t>
            </w:r>
            <w:r w:rsidRPr="00E97E85">
              <w:rPr>
                <w:rFonts w:hint="eastAsia"/>
              </w:rPr>
              <w:t>M</w:t>
            </w:r>
            <w:r w:rsidRPr="00E97E85">
              <w:rPr>
                <w:rFonts w:hint="eastAsia"/>
              </w:rPr>
              <w:t>”表示必填；“</w:t>
            </w:r>
            <w:r w:rsidRPr="00E97E85">
              <w:rPr>
                <w:rFonts w:hint="eastAsia"/>
              </w:rPr>
              <w:t>O</w:t>
            </w:r>
            <w:r w:rsidRPr="00E97E85">
              <w:rPr>
                <w:rFonts w:hint="eastAsia"/>
              </w:rPr>
              <w:t>”表示可选</w:t>
            </w:r>
          </w:p>
        </w:tc>
      </w:tr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安全机制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3517DC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HMAC</w:t>
            </w:r>
            <w:r>
              <w:rPr>
                <w:rFonts w:ascii="宋体" w:hAnsi="宋体" w:hint="eastAsia"/>
                <w:szCs w:val="21"/>
              </w:rPr>
              <w:t>SHA</w:t>
            </w:r>
            <w:r w:rsidR="007B5F71">
              <w:rPr>
                <w:rFonts w:ascii="宋体" w:hAnsi="宋体" w:hint="eastAsia"/>
                <w:szCs w:val="21"/>
              </w:rPr>
              <w:t>1算法进行签名，</w:t>
            </w:r>
            <w:r w:rsidR="00B32787">
              <w:rPr>
                <w:rFonts w:ascii="宋体" w:hAnsi="宋体" w:hint="eastAsia"/>
                <w:szCs w:val="21"/>
              </w:rPr>
              <w:t>AES</w:t>
            </w:r>
            <w:r w:rsidR="007B5F71">
              <w:rPr>
                <w:rFonts w:ascii="宋体" w:hAnsi="宋体" w:hint="eastAsia"/>
                <w:szCs w:val="21"/>
              </w:rPr>
              <w:t>算法进行加密</w:t>
            </w:r>
          </w:p>
        </w:tc>
      </w:tr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响应模式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支持同步/异步响应</w:t>
            </w:r>
          </w:p>
        </w:tc>
      </w:tr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GET参数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原始请求参数</w:t>
            </w:r>
          </w:p>
        </w:tc>
      </w:tr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POST参数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原始JSON数据</w:t>
            </w:r>
          </w:p>
        </w:tc>
      </w:tr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JSON格式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格式统一</w:t>
            </w:r>
          </w:p>
        </w:tc>
      </w:tr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冗余性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冗余字段可以用于减少关联查找和多重验证</w:t>
            </w:r>
          </w:p>
        </w:tc>
      </w:tr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幂等性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服务方可以重复接收内容相同的请求，并返回相同的处理结果</w:t>
            </w:r>
          </w:p>
        </w:tc>
      </w:tr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参数和方法命名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参数采用</w:t>
            </w:r>
            <w:r>
              <w:rPr>
                <w:rFonts w:hint="eastAsia"/>
              </w:rPr>
              <w:t>Camel</w:t>
            </w:r>
            <w:r>
              <w:rPr>
                <w:rFonts w:hint="eastAsia"/>
              </w:rPr>
              <w:t>命名规范</w:t>
            </w:r>
          </w:p>
        </w:tc>
      </w:tr>
    </w:tbl>
    <w:p w:rsidR="007B5F71" w:rsidRPr="007B5F71" w:rsidRDefault="007B5F71" w:rsidP="001D2D81">
      <w:pPr>
        <w:widowControl/>
        <w:ind w:firstLineChars="50" w:firstLine="105"/>
      </w:pPr>
    </w:p>
    <w:p w:rsidR="002971A0" w:rsidRDefault="002971A0" w:rsidP="002971A0">
      <w:pPr>
        <w:widowControl/>
      </w:pPr>
    </w:p>
    <w:p w:rsidR="002971A0" w:rsidRDefault="00C631C2" w:rsidP="00914E44">
      <w:pPr>
        <w:pStyle w:val="2"/>
      </w:pPr>
      <w:bookmarkStart w:id="5" w:name="_Toc515450747"/>
      <w:r>
        <w:rPr>
          <w:rFonts w:hint="eastAsia"/>
        </w:rPr>
        <w:t>数据类型</w:t>
      </w:r>
      <w:bookmarkEnd w:id="5"/>
    </w:p>
    <w:p w:rsidR="00D942BC" w:rsidRPr="00D942BC" w:rsidRDefault="00D942BC" w:rsidP="00D942BC"/>
    <w:p w:rsidR="009F7DC8" w:rsidRDefault="009F7DC8" w:rsidP="009F7DC8">
      <w:pPr>
        <w:spacing w:line="360" w:lineRule="auto"/>
        <w:ind w:firstLineChars="150" w:firstLine="315"/>
      </w:pPr>
      <w:r>
        <w:rPr>
          <w:rFonts w:hint="eastAsia"/>
        </w:rPr>
        <w:lastRenderedPageBreak/>
        <w:t>请求报文以</w:t>
      </w:r>
      <w:r>
        <w:rPr>
          <w:rFonts w:hint="eastAsia"/>
        </w:rPr>
        <w:t xml:space="preserve"> HTTP</w:t>
      </w:r>
      <w:r>
        <w:rPr>
          <w:rFonts w:hint="eastAsia"/>
        </w:rPr>
        <w:t>发送</w:t>
      </w:r>
    </w:p>
    <w:tbl>
      <w:tblPr>
        <w:tblW w:w="9780" w:type="dxa"/>
        <w:tblInd w:w="5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3"/>
        <w:gridCol w:w="7957"/>
      </w:tblGrid>
      <w:tr w:rsidR="00C631C2" w:rsidTr="00C631C2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pPr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C631C2" w:rsidTr="00C631C2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r>
              <w:t>字符</w:t>
            </w:r>
            <w:r>
              <w:t>String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r>
              <w:t>文本信息，标明最大的长度，该长度是按单字节进行计算</w:t>
            </w:r>
          </w:p>
        </w:tc>
      </w:tr>
      <w:tr w:rsidR="00C631C2" w:rsidTr="00C631C2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r>
              <w:t>数值</w:t>
            </w:r>
            <w:r>
              <w:t>Num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r>
              <w:t>数值信息</w:t>
            </w:r>
          </w:p>
        </w:tc>
      </w:tr>
      <w:tr w:rsidR="00C631C2" w:rsidTr="00C631C2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r>
              <w:t>时间</w:t>
            </w:r>
            <w:r>
              <w:t>Date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r>
              <w:t>泛指日期（</w:t>
            </w:r>
            <w:r>
              <w:t>Date</w:t>
            </w:r>
            <w:r>
              <w:t>）和时间（</w:t>
            </w:r>
            <w:r>
              <w:t>Time</w:t>
            </w:r>
            <w:r>
              <w:t>），根据使用的情况可以仅包含日期部分，也可能包含小时、分钟等部分；格式如：</w:t>
            </w:r>
            <w:r>
              <w:t xml:space="preserve"> yyyy-MM-dd HH:mm:ss</w:t>
            </w:r>
          </w:p>
        </w:tc>
      </w:tr>
      <w:tr w:rsidR="00C631C2" w:rsidTr="00C631C2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r>
              <w:t>布尔</w:t>
            </w:r>
            <w:r>
              <w:t>Boolean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r>
              <w:t>用</w:t>
            </w:r>
            <w:r>
              <w:t>0</w:t>
            </w:r>
            <w:r>
              <w:t>或者</w:t>
            </w:r>
            <w:r>
              <w:t>false</w:t>
            </w:r>
            <w:r>
              <w:t>代表假或否；用</w:t>
            </w:r>
            <w:r>
              <w:t>1</w:t>
            </w:r>
            <w:r>
              <w:t>或者</w:t>
            </w:r>
            <w:r>
              <w:t>true</w:t>
            </w:r>
            <w:r>
              <w:t>代表真或是</w:t>
            </w:r>
          </w:p>
        </w:tc>
      </w:tr>
      <w:tr w:rsidR="00C631C2" w:rsidTr="00C631C2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AF654C" w:rsidP="00A97D3A"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Object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AF654C" w:rsidP="00A97D3A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数据对象</w:t>
            </w:r>
          </w:p>
        </w:tc>
      </w:tr>
      <w:tr w:rsidR="00AF654C" w:rsidTr="00C631C2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54C" w:rsidRDefault="00AF654C" w:rsidP="00A97D3A"/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54C" w:rsidRDefault="00AF654C" w:rsidP="00A97D3A"/>
        </w:tc>
      </w:tr>
    </w:tbl>
    <w:p w:rsidR="009F7DC8" w:rsidRDefault="009F7DC8" w:rsidP="009F7DC8"/>
    <w:p w:rsidR="00C631C2" w:rsidRDefault="00BC6437" w:rsidP="00914E44">
      <w:pPr>
        <w:pStyle w:val="2"/>
      </w:pPr>
      <w:bookmarkStart w:id="6" w:name="_Toc515450748"/>
      <w:r>
        <w:rPr>
          <w:rFonts w:hint="eastAsia"/>
        </w:rPr>
        <w:t>报文格式</w:t>
      </w:r>
      <w:bookmarkEnd w:id="6"/>
    </w:p>
    <w:p w:rsidR="00625AE9" w:rsidRDefault="00625AE9" w:rsidP="00625AE9">
      <w:pPr>
        <w:spacing w:before="156" w:after="156"/>
        <w:ind w:firstLine="420"/>
      </w:pPr>
      <w:r>
        <w:t>采用标准的</w:t>
      </w:r>
      <w:r>
        <w:t>JSON</w:t>
      </w:r>
      <w:r>
        <w:t>格式，字符编码为</w:t>
      </w:r>
      <w:r>
        <w:t>UTF-8</w:t>
      </w:r>
      <w:r>
        <w:t>。</w:t>
      </w:r>
    </w:p>
    <w:p w:rsidR="00625AE9" w:rsidRDefault="00625AE9" w:rsidP="008A06B3">
      <w:pPr>
        <w:spacing w:before="156" w:after="156"/>
        <w:ind w:firstLine="420"/>
      </w:pPr>
      <w:r>
        <w:t>POST</w:t>
      </w:r>
      <w:r w:rsidR="00AF654C">
        <w:t>接口发送报文的节点为推送参数字段名称；返回报文的节点是</w:t>
      </w:r>
      <w:r w:rsidR="00AF654C">
        <w:rPr>
          <w:rFonts w:hint="eastAsia"/>
        </w:rPr>
        <w:t>响应</w:t>
      </w:r>
      <w:r>
        <w:t>编码（</w:t>
      </w:r>
      <w:r w:rsidR="00223B1C">
        <w:t>c</w:t>
      </w:r>
      <w:r>
        <w:t>ode</w:t>
      </w:r>
      <w:r w:rsidR="00AF654C">
        <w:t>）和</w:t>
      </w:r>
      <w:r w:rsidR="00AF654C">
        <w:rPr>
          <w:rFonts w:hint="eastAsia"/>
        </w:rPr>
        <w:t>响应描述</w:t>
      </w:r>
      <w:r>
        <w:t>（</w:t>
      </w:r>
      <w:r w:rsidR="00325F41">
        <w:t>m</w:t>
      </w:r>
      <w:r>
        <w:t>sg</w:t>
      </w:r>
      <w:r w:rsidR="00964387">
        <w:t>）</w:t>
      </w:r>
      <w:r w:rsidR="006C6081">
        <w:t>和具体结果（</w:t>
      </w:r>
      <w:r w:rsidR="006C6081">
        <w:rPr>
          <w:rFonts w:hint="eastAsia"/>
        </w:rPr>
        <w:t>data</w:t>
      </w:r>
      <w:r w:rsidR="006C6081">
        <w:t>），</w:t>
      </w:r>
      <w:r w:rsidR="006C6081">
        <w:t>data</w:t>
      </w:r>
      <w:r w:rsidR="006C6081">
        <w:t>中的二级节点是返回值字段名称。</w:t>
      </w:r>
    </w:p>
    <w:p w:rsidR="00625AE9" w:rsidRDefault="00625AE9" w:rsidP="00625AE9">
      <w:pPr>
        <w:spacing w:before="156" w:after="156"/>
        <w:ind w:firstLine="420"/>
      </w:pPr>
      <w:r>
        <w:t>GET</w:t>
      </w:r>
      <w:r>
        <w:t>接口请求作为</w:t>
      </w:r>
      <w:r>
        <w:t>URL</w:t>
      </w:r>
      <w:r>
        <w:t>参数传输；返回报文的节点是</w:t>
      </w:r>
      <w:r w:rsidR="00AF654C">
        <w:rPr>
          <w:rFonts w:hint="eastAsia"/>
        </w:rPr>
        <w:t>响应</w:t>
      </w:r>
      <w:r>
        <w:t>编码（</w:t>
      </w:r>
      <w:r w:rsidR="00223B1C">
        <w:t>code</w:t>
      </w:r>
      <w:r>
        <w:t>）、</w:t>
      </w:r>
      <w:r w:rsidR="00AF654C">
        <w:rPr>
          <w:rFonts w:hint="eastAsia"/>
        </w:rPr>
        <w:t>响应描述</w:t>
      </w:r>
      <w:r>
        <w:t>（</w:t>
      </w:r>
      <w:r w:rsidR="00325F41">
        <w:t>msg</w:t>
      </w:r>
      <w:r>
        <w:t>）和具体结果（</w:t>
      </w:r>
      <w:r w:rsidR="00AF654C">
        <w:rPr>
          <w:rFonts w:hint="eastAsia"/>
        </w:rPr>
        <w:t>data</w:t>
      </w:r>
      <w:r>
        <w:t>），</w:t>
      </w:r>
      <w:r w:rsidR="00AF654C">
        <w:t>data</w:t>
      </w:r>
      <w:r>
        <w:t>中的二级节点是返回值字段名称。</w:t>
      </w:r>
    </w:p>
    <w:p w:rsidR="00BC2341" w:rsidRDefault="00BC2341" w:rsidP="00BC2341">
      <w:pPr>
        <w:pStyle w:val="2"/>
      </w:pPr>
      <w:bookmarkStart w:id="7" w:name="_Toc509831416"/>
      <w:bookmarkStart w:id="8" w:name="_Toc515450749"/>
      <w:r>
        <w:rPr>
          <w:rFonts w:hint="eastAsia"/>
        </w:rPr>
        <w:t>签名规则</w:t>
      </w:r>
      <w:bookmarkEnd w:id="7"/>
      <w:bookmarkEnd w:id="8"/>
    </w:p>
    <w:p w:rsidR="00BC2341" w:rsidRDefault="00BC2341" w:rsidP="00BC2341">
      <w:pPr>
        <w:spacing w:before="156" w:after="156"/>
        <w:ind w:firstLine="420"/>
      </w:pPr>
      <w:r>
        <w:rPr>
          <w:rFonts w:hint="eastAsia"/>
        </w:rPr>
        <w:t>原文规则：</w:t>
      </w:r>
      <w:r>
        <w:t>采用标准的</w:t>
      </w:r>
      <w:r>
        <w:t>JSON</w:t>
      </w:r>
      <w:r>
        <w:t>格式，</w:t>
      </w:r>
      <w:r>
        <w:rPr>
          <w:rFonts w:hint="eastAsia"/>
        </w:rPr>
        <w:t>null</w:t>
      </w:r>
      <w:r>
        <w:rPr>
          <w:rFonts w:hint="eastAsia"/>
        </w:rPr>
        <w:t>值字段舍去，按照</w:t>
      </w:r>
      <w:r>
        <w:rPr>
          <w:rFonts w:hint="eastAsia"/>
        </w:rPr>
        <w:t>key</w:t>
      </w:r>
      <w:r>
        <w:rPr>
          <w:rFonts w:hint="eastAsia"/>
        </w:rPr>
        <w:t>值字符串升序排列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 w:rsidRPr="001D1DB1">
        <w:t>{"appId":"1100310061380986","outTradeNo":"1515120685073","timestamp":1516947786,"tradeNo":"S2018010510512529274450746","version":"1.0"}</w:t>
      </w:r>
    </w:p>
    <w:p w:rsidR="00BC2341" w:rsidRPr="007148B3" w:rsidRDefault="001E3157" w:rsidP="007148B3">
      <w:pPr>
        <w:spacing w:before="156" w:after="156"/>
        <w:ind w:firstLine="42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hint="eastAsia"/>
        </w:rPr>
        <w:t>加密规则：</w:t>
      </w:r>
      <w:r>
        <w:t xml:space="preserve"> </w:t>
      </w:r>
      <w:r>
        <w:rPr>
          <w:rFonts w:hint="eastAsia"/>
        </w:rPr>
        <w:t>先将原文用</w:t>
      </w:r>
      <w:r>
        <w:rPr>
          <w:rFonts w:ascii="宋体" w:hAnsi="宋体"/>
          <w:szCs w:val="21"/>
        </w:rPr>
        <w:t>HMAC</w:t>
      </w:r>
      <w:r>
        <w:rPr>
          <w:rFonts w:ascii="宋体" w:hAnsi="宋体" w:hint="eastAsia"/>
          <w:szCs w:val="21"/>
        </w:rPr>
        <w:t>SHA1加密，加密秘钥为appkey，加密后将</w:t>
      </w:r>
      <w:r w:rsidRPr="00AB1089">
        <w:rPr>
          <w:rFonts w:ascii="宋体" w:hAnsi="宋体" w:hint="eastAsia"/>
          <w:szCs w:val="21"/>
        </w:rPr>
        <w:t>字节数组转换为十六进制字符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;</w:t>
      </w:r>
      <w:r>
        <w:rPr>
          <w:rFonts w:ascii="宋体" w:hAnsi="宋体" w:hint="eastAsia"/>
          <w:szCs w:val="21"/>
        </w:rPr>
        <w:t>然后再将A用MD5加密得到签名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，此时上送报文：</w:t>
      </w:r>
      <w:r w:rsidRPr="00B62A98">
        <w:rPr>
          <w:rFonts w:ascii="微软雅黑" w:eastAsia="微软雅黑" w:hAnsi="微软雅黑"/>
          <w:color w:val="000000"/>
          <w:sz w:val="18"/>
          <w:szCs w:val="18"/>
        </w:rPr>
        <w:t>{"appId":"1100310061380986","outTradeNo":"1515120685073","sign":"0799322CC44C7B7F6DC2CEA1DD588A6876889950E540B49CC5ECE6660AFD24224BEB04C79BA5C7F894E4223AE1BB59CC","timestamp":1516947786,"tradeNo":"S2018010510512529274450746","version":"1.0"}</w:t>
      </w:r>
    </w:p>
    <w:p w:rsidR="005308F3" w:rsidRDefault="005308F3" w:rsidP="005308F3">
      <w:pPr>
        <w:pStyle w:val="2"/>
      </w:pPr>
      <w:bookmarkStart w:id="9" w:name="_Toc515450750"/>
      <w:r>
        <w:rPr>
          <w:rFonts w:hint="eastAsia"/>
        </w:rPr>
        <w:t>报文加密</w:t>
      </w:r>
      <w:bookmarkEnd w:id="9"/>
    </w:p>
    <w:p w:rsidR="005308F3" w:rsidRDefault="00127865" w:rsidP="005308F3">
      <w:pPr>
        <w:spacing w:before="156" w:after="156"/>
        <w:ind w:firstLine="420"/>
      </w:pPr>
      <w:r>
        <w:rPr>
          <w:rFonts w:hint="eastAsia"/>
        </w:rPr>
        <w:t>在签名计算完，将组装成</w:t>
      </w:r>
      <w:r>
        <w:rPr>
          <w:rFonts w:hint="eastAsia"/>
        </w:rPr>
        <w:t>json</w:t>
      </w:r>
      <w:r>
        <w:rPr>
          <w:rFonts w:hint="eastAsia"/>
        </w:rPr>
        <w:t>报文后，采用</w:t>
      </w:r>
      <w:r>
        <w:rPr>
          <w:rFonts w:hint="eastAsia"/>
        </w:rPr>
        <w:t>AES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报文串加密，并后跟</w:t>
      </w:r>
      <w:r w:rsidR="00DC04D1" w:rsidRPr="00DC04D1">
        <w:t>@</w:t>
      </w:r>
      <w:r w:rsidR="00C05C47">
        <w:rPr>
          <w:rFonts w:hint="eastAsia"/>
        </w:rPr>
        <w:t>#</w:t>
      </w:r>
      <w:r w:rsidR="00DC04D1" w:rsidRPr="00DC04D1">
        <w:t>@</w:t>
      </w:r>
      <w:r>
        <w:rPr>
          <w:rFonts w:hint="eastAsia"/>
        </w:rPr>
        <w:t>appid</w:t>
      </w:r>
      <w:r>
        <w:rPr>
          <w:rFonts w:hint="eastAsia"/>
        </w:rPr>
        <w:t>，进行数据上送，密钥为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a</w:t>
      </w:r>
      <w:r>
        <w:rPr>
          <w:rFonts w:ascii="微软雅黑" w:eastAsia="微软雅黑" w:hAnsi="微软雅黑"/>
          <w:color w:val="000000"/>
          <w:sz w:val="18"/>
          <w:szCs w:val="18"/>
        </w:rPr>
        <w:t>ppkey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返回报文同样如此。</w:t>
      </w:r>
    </w:p>
    <w:p w:rsidR="005308F3" w:rsidRDefault="00F2449A" w:rsidP="005308F3">
      <w:pPr>
        <w:spacing w:before="156" w:after="156"/>
        <w:ind w:firstLine="42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hint="eastAsia"/>
        </w:rPr>
        <w:t>例如原文：</w:t>
      </w:r>
      <w:r w:rsidRPr="00B62A98">
        <w:rPr>
          <w:rFonts w:ascii="微软雅黑" w:eastAsia="微软雅黑" w:hAnsi="微软雅黑"/>
          <w:color w:val="000000"/>
          <w:sz w:val="18"/>
          <w:szCs w:val="18"/>
        </w:rPr>
        <w:t>{"appId":"1100310061380986","outTradeNo":"1515120685073","sign":"0799322CC44C7B7F6DC2CEA1DD588A6876889950E540B49CC5ECE6660AFD24224BEB04C79BA5C7F894E4223AE1BB59CC","timestamp":1516947786,"tradeNo":"S2018010</w:t>
      </w:r>
      <w:r w:rsidRPr="00B62A98">
        <w:rPr>
          <w:rFonts w:ascii="微软雅黑" w:eastAsia="微软雅黑" w:hAnsi="微软雅黑"/>
          <w:color w:val="000000"/>
          <w:sz w:val="18"/>
          <w:szCs w:val="18"/>
        </w:rPr>
        <w:lastRenderedPageBreak/>
        <w:t>510512529274450746","version":"1.0"}</w:t>
      </w:r>
    </w:p>
    <w:p w:rsidR="00F2449A" w:rsidRDefault="00F2449A" w:rsidP="005308F3">
      <w:pPr>
        <w:spacing w:before="156" w:after="156"/>
        <w:ind w:firstLine="420"/>
      </w:pPr>
      <w:r>
        <w:rPr>
          <w:rFonts w:hint="eastAsia"/>
        </w:rPr>
        <w:t>加密后</w:t>
      </w:r>
      <w:r w:rsidR="00641BDE">
        <w:rPr>
          <w:rFonts w:hint="eastAsia"/>
        </w:rPr>
        <w:t>:</w:t>
      </w:r>
      <w:r w:rsidR="00143DCD" w:rsidRPr="00B62A98">
        <w:rPr>
          <w:rFonts w:ascii="微软雅黑" w:eastAsia="微软雅黑" w:hAnsi="微软雅黑"/>
          <w:color w:val="000000"/>
          <w:sz w:val="18"/>
          <w:szCs w:val="18"/>
        </w:rPr>
        <w:t>0799322</w:t>
      </w:r>
      <w:r w:rsidR="00143DCD">
        <w:rPr>
          <w:rFonts w:ascii="微软雅黑" w:eastAsia="微软雅黑" w:hAnsi="微软雅黑"/>
          <w:color w:val="000000"/>
          <w:sz w:val="18"/>
          <w:szCs w:val="18"/>
        </w:rPr>
        <w:t>r</w:t>
      </w:r>
      <w:r w:rsidR="00143DCD">
        <w:rPr>
          <w:rFonts w:ascii="微软雅黑" w:eastAsia="微软雅黑" w:hAnsi="微软雅黑" w:hint="eastAsia"/>
          <w:color w:val="000000"/>
          <w:sz w:val="18"/>
          <w:szCs w:val="18"/>
        </w:rPr>
        <w:t>e</w:t>
      </w:r>
      <w:r w:rsidR="00143DCD" w:rsidRPr="00B62A98">
        <w:rPr>
          <w:rFonts w:ascii="微软雅黑" w:eastAsia="微软雅黑" w:hAnsi="微软雅黑"/>
          <w:color w:val="000000"/>
          <w:sz w:val="18"/>
          <w:szCs w:val="18"/>
        </w:rPr>
        <w:t>4</w:t>
      </w:r>
      <w:r w:rsidR="00143DCD">
        <w:rPr>
          <w:rFonts w:ascii="微软雅黑" w:eastAsia="微软雅黑" w:hAnsi="微软雅黑"/>
          <w:color w:val="000000"/>
          <w:sz w:val="18"/>
          <w:szCs w:val="18"/>
        </w:rPr>
        <w:t>5rti24k6G65H956K66oghL</w:t>
      </w:r>
      <w:r w:rsidR="00143DCD" w:rsidRPr="00B62A98">
        <w:rPr>
          <w:rFonts w:ascii="微软雅黑" w:eastAsia="微软雅黑" w:hAnsi="微软雅黑"/>
          <w:color w:val="000000"/>
          <w:sz w:val="18"/>
          <w:szCs w:val="18"/>
        </w:rPr>
        <w:t>660AFD24224BEB04C79BA5C7F894E4223AE1BB59CC</w:t>
      </w:r>
      <w:r w:rsidR="00DC04D1" w:rsidRPr="00DC04D1">
        <w:rPr>
          <w:rFonts w:ascii="微软雅黑" w:eastAsia="微软雅黑" w:hAnsi="微软雅黑"/>
          <w:color w:val="000000"/>
          <w:sz w:val="18"/>
          <w:szCs w:val="18"/>
        </w:rPr>
        <w:t>@</w:t>
      </w:r>
      <w:r w:rsidR="00C05C47">
        <w:rPr>
          <w:rFonts w:ascii="微软雅黑" w:eastAsia="微软雅黑" w:hAnsi="微软雅黑" w:hint="eastAsia"/>
          <w:color w:val="000000"/>
          <w:sz w:val="18"/>
          <w:szCs w:val="18"/>
        </w:rPr>
        <w:t>#</w:t>
      </w:r>
      <w:r w:rsidR="00DC04D1" w:rsidRPr="00DC04D1">
        <w:rPr>
          <w:rFonts w:ascii="微软雅黑" w:eastAsia="微软雅黑" w:hAnsi="微软雅黑"/>
          <w:color w:val="000000"/>
          <w:sz w:val="18"/>
          <w:szCs w:val="18"/>
        </w:rPr>
        <w:t>@</w:t>
      </w:r>
      <w:r w:rsidR="005316DA">
        <w:rPr>
          <w:rFonts w:hint="eastAsia"/>
        </w:rPr>
        <w:t>appid</w:t>
      </w:r>
    </w:p>
    <w:p w:rsidR="00C631C2" w:rsidRPr="005308F3" w:rsidRDefault="00C631C2" w:rsidP="005308F3"/>
    <w:p w:rsidR="00453BA2" w:rsidRDefault="00ED2734" w:rsidP="00914E44">
      <w:pPr>
        <w:pStyle w:val="2"/>
      </w:pPr>
      <w:bookmarkStart w:id="10" w:name="_Toc515450751"/>
      <w:r>
        <w:rPr>
          <w:rFonts w:hint="eastAsia"/>
        </w:rPr>
        <w:t>接口地址</w:t>
      </w:r>
      <w:bookmarkEnd w:id="10"/>
    </w:p>
    <w:tbl>
      <w:tblPr>
        <w:tblW w:w="9780" w:type="dxa"/>
        <w:tblInd w:w="5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3"/>
        <w:gridCol w:w="3978"/>
        <w:gridCol w:w="3979"/>
      </w:tblGrid>
      <w:tr w:rsidR="00734351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51" w:rsidRDefault="00734351" w:rsidP="00A97D3A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51" w:rsidRDefault="00734351" w:rsidP="00A97D3A">
            <w:pPr>
              <w:rPr>
                <w:b/>
              </w:rPr>
            </w:pPr>
            <w:r>
              <w:rPr>
                <w:rFonts w:hint="eastAsia"/>
                <w:b/>
              </w:rPr>
              <w:t>域名</w:t>
            </w:r>
            <w:r>
              <w:rPr>
                <w:rFonts w:hint="eastAsia"/>
                <w:b/>
              </w:rPr>
              <w:t>/IP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</w:tcPr>
          <w:p w:rsidR="00734351" w:rsidRDefault="00734351" w:rsidP="00A97D3A">
            <w:pPr>
              <w:rPr>
                <w:b/>
              </w:rPr>
            </w:pPr>
            <w:r>
              <w:rPr>
                <w:rFonts w:hint="eastAsia"/>
                <w:b/>
              </w:rPr>
              <w:t>端口</w:t>
            </w:r>
          </w:p>
        </w:tc>
      </w:tr>
      <w:tr w:rsidR="00970DF9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DF9" w:rsidRDefault="00970DF9" w:rsidP="00970DF9">
            <w:r>
              <w:rPr>
                <w:rFonts w:hint="eastAsia"/>
              </w:rPr>
              <w:t>测试地址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DF9" w:rsidRDefault="00970DF9" w:rsidP="00970DF9">
            <w:r>
              <w:t>uat.51points.com.cn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DF9" w:rsidRDefault="00970DF9" w:rsidP="00970DF9">
            <w:r>
              <w:rPr>
                <w:rFonts w:hint="eastAsia"/>
              </w:rPr>
              <w:t>80</w:t>
            </w:r>
          </w:p>
        </w:tc>
      </w:tr>
      <w:tr w:rsidR="00970DF9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DF9" w:rsidRDefault="00970DF9" w:rsidP="00970DF9">
            <w:r>
              <w:rPr>
                <w:rFonts w:hint="eastAsia"/>
              </w:rPr>
              <w:t>生产地址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DF9" w:rsidRDefault="00970DF9" w:rsidP="00970DF9"/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DF9" w:rsidRPr="00CC2241" w:rsidRDefault="00970DF9" w:rsidP="00970DF9">
            <w:r>
              <w:t>80</w:t>
            </w:r>
          </w:p>
        </w:tc>
      </w:tr>
    </w:tbl>
    <w:p w:rsidR="00453BA2" w:rsidRDefault="00453BA2" w:rsidP="00625AE9">
      <w:pPr>
        <w:ind w:left="420"/>
      </w:pPr>
    </w:p>
    <w:p w:rsidR="00CD10DF" w:rsidRPr="00CD10DF" w:rsidRDefault="00462395" w:rsidP="00CD10DF">
      <w:pPr>
        <w:pStyle w:val="2"/>
      </w:pPr>
      <w:bookmarkStart w:id="11" w:name="_Toc515450752"/>
      <w:r>
        <w:rPr>
          <w:rFonts w:hint="eastAsia"/>
        </w:rPr>
        <w:t>返回码信息</w:t>
      </w:r>
      <w:bookmarkEnd w:id="11"/>
      <w:r w:rsidRPr="00CD10DF">
        <w:t xml:space="preserve"> </w:t>
      </w:r>
    </w:p>
    <w:tbl>
      <w:tblPr>
        <w:tblW w:w="9780" w:type="dxa"/>
        <w:tblInd w:w="5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3"/>
        <w:gridCol w:w="7957"/>
      </w:tblGrid>
      <w:tr w:rsidR="002F046C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8A5D2E" w:rsidP="00A97D3A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2F046C" w:rsidP="00A97D3A">
            <w:pPr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2F046C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CD10DF" w:rsidP="00A97D3A">
            <w:r>
              <w:rPr>
                <w:rFonts w:hint="eastAsia"/>
              </w:rPr>
              <w:t>0000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CD10DF" w:rsidP="00A97D3A">
            <w:r>
              <w:rPr>
                <w:rFonts w:hint="eastAsia"/>
              </w:rPr>
              <w:t>成功</w:t>
            </w:r>
          </w:p>
        </w:tc>
      </w:tr>
      <w:tr w:rsidR="002F046C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CD10DF" w:rsidP="00A97D3A">
            <w:r>
              <w:rPr>
                <w:rFonts w:hint="eastAsia"/>
              </w:rPr>
              <w:t>1000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CD10DF" w:rsidP="00A97D3A">
            <w:r>
              <w:rPr>
                <w:rFonts w:hint="eastAsia"/>
              </w:rPr>
              <w:t>系统异常</w:t>
            </w:r>
          </w:p>
        </w:tc>
      </w:tr>
      <w:tr w:rsidR="002F046C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CD10DF" w:rsidP="00A97D3A">
            <w:r>
              <w:rPr>
                <w:rFonts w:hint="eastAsia"/>
              </w:rPr>
              <w:t>1001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CD10DF" w:rsidP="00A97D3A">
            <w:r>
              <w:rPr>
                <w:rFonts w:hint="eastAsia"/>
              </w:rPr>
              <w:t>验签失败</w:t>
            </w:r>
          </w:p>
        </w:tc>
      </w:tr>
      <w:tr w:rsidR="002F046C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CD10DF" w:rsidP="00A97D3A">
            <w:r>
              <w:rPr>
                <w:rFonts w:hint="eastAsia"/>
              </w:rPr>
              <w:t>1002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CD10DF" w:rsidP="00A97D3A">
            <w:r>
              <w:rPr>
                <w:rFonts w:hint="eastAsia"/>
              </w:rPr>
              <w:t>数据已失效</w:t>
            </w:r>
          </w:p>
        </w:tc>
      </w:tr>
      <w:tr w:rsidR="002F046C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CD10DF" w:rsidP="00A97D3A">
            <w:r>
              <w:rPr>
                <w:rFonts w:hint="eastAsia"/>
              </w:rPr>
              <w:t>1003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CD10DF" w:rsidP="00A97D3A">
            <w:r>
              <w:rPr>
                <w:rFonts w:hint="eastAsia"/>
              </w:rPr>
              <w:t>参数不合规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CD10DF" w:rsidP="00A97D3A">
            <w:r>
              <w:rPr>
                <w:rFonts w:hint="eastAsia"/>
              </w:rPr>
              <w:t>1004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CD10DF" w:rsidP="00A97D3A">
            <w:r>
              <w:rPr>
                <w:rFonts w:hint="eastAsia"/>
              </w:rPr>
              <w:t>开发者已关闭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CD10DF" w:rsidP="00A97D3A">
            <w:r>
              <w:rPr>
                <w:rFonts w:hint="eastAsia"/>
              </w:rPr>
              <w:t>1005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CD10DF" w:rsidP="00A97D3A">
            <w:r>
              <w:rPr>
                <w:rFonts w:hint="eastAsia"/>
              </w:rPr>
              <w:t>开发者权限不足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CD10DF" w:rsidP="00A97D3A">
            <w:r>
              <w:rPr>
                <w:rFonts w:hint="eastAsia"/>
              </w:rPr>
              <w:t>1006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CD10DF" w:rsidP="00A97D3A">
            <w:r>
              <w:rPr>
                <w:rFonts w:hint="eastAsia"/>
              </w:rPr>
              <w:t>authToken</w:t>
            </w:r>
            <w:r>
              <w:rPr>
                <w:rFonts w:hint="eastAsia"/>
              </w:rPr>
              <w:t>已失效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CD10DF" w:rsidP="00A97D3A">
            <w:r>
              <w:rPr>
                <w:rFonts w:hint="eastAsia"/>
              </w:rPr>
              <w:t>1007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CD10DF" w:rsidP="00A97D3A"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不一致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CD10DF" w:rsidP="00A97D3A">
            <w:r>
              <w:rPr>
                <w:rFonts w:hint="eastAsia"/>
              </w:rPr>
              <w:t>1008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CD10DF" w:rsidP="00A97D3A">
            <w:r>
              <w:rPr>
                <w:rFonts w:hint="eastAsia"/>
              </w:rPr>
              <w:t>authCode</w:t>
            </w:r>
            <w:r>
              <w:rPr>
                <w:rFonts w:hint="eastAsia"/>
              </w:rPr>
              <w:t>已失效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2000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失败</w:t>
            </w:r>
          </w:p>
        </w:tc>
      </w:tr>
      <w:tr w:rsidR="006549AE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2001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手机已注册</w:t>
            </w:r>
          </w:p>
        </w:tc>
      </w:tr>
      <w:tr w:rsidR="006549AE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2002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动态验证码错误或已失效</w:t>
            </w:r>
          </w:p>
        </w:tc>
      </w:tr>
      <w:tr w:rsidR="006549AE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2003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渠道不存在</w:t>
            </w:r>
          </w:p>
        </w:tc>
      </w:tr>
      <w:tr w:rsidR="006549AE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2004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短信获取已超过限制</w:t>
            </w:r>
          </w:p>
        </w:tc>
      </w:tr>
      <w:tr w:rsidR="006549AE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2005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手机未注册</w:t>
            </w:r>
          </w:p>
        </w:tc>
      </w:tr>
      <w:tr w:rsidR="006549AE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2006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已在其他设备上登录</w:t>
            </w:r>
          </w:p>
        </w:tc>
      </w:tr>
      <w:tr w:rsidR="006549AE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2007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设备不存在</w:t>
            </w:r>
          </w:p>
        </w:tc>
      </w:tr>
      <w:tr w:rsidR="006549AE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2008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登录名已存在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2009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登录名或密码错误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2010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已冻结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2011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图片大小不能超过</w:t>
            </w:r>
            <w:r>
              <w:rPr>
                <w:rFonts w:hint="eastAsia"/>
              </w:rPr>
              <w:t xml:space="preserve">1M 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2012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非有效用户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2013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账户有问题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lastRenderedPageBreak/>
              <w:t>2014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用户没有登录</w:t>
            </w:r>
          </w:p>
        </w:tc>
      </w:tr>
    </w:tbl>
    <w:p w:rsidR="00453BA2" w:rsidRPr="005048E9" w:rsidRDefault="00453BA2" w:rsidP="00625AE9">
      <w:pPr>
        <w:ind w:left="420"/>
      </w:pPr>
    </w:p>
    <w:p w:rsidR="002971A0" w:rsidRDefault="002E3855" w:rsidP="002418EB">
      <w:pPr>
        <w:pStyle w:val="1"/>
        <w:numPr>
          <w:ilvl w:val="0"/>
          <w:numId w:val="7"/>
        </w:numPr>
        <w:tabs>
          <w:tab w:val="clear" w:pos="425"/>
          <w:tab w:val="num" w:pos="540"/>
        </w:tabs>
        <w:adjustRightInd/>
        <w:spacing w:line="480" w:lineRule="auto"/>
        <w:textAlignment w:val="auto"/>
        <w:rPr>
          <w:rFonts w:ascii="黑体" w:eastAsia="黑体" w:hAnsi="华文细黑"/>
          <w:sz w:val="52"/>
          <w:szCs w:val="52"/>
        </w:rPr>
      </w:pPr>
      <w:bookmarkStart w:id="12" w:name="_Toc515450753"/>
      <w:r>
        <w:rPr>
          <w:rFonts w:ascii="黑体" w:eastAsia="黑体" w:hAnsi="华文细黑" w:hint="eastAsia"/>
          <w:sz w:val="52"/>
          <w:szCs w:val="52"/>
        </w:rPr>
        <w:t>接口授权</w:t>
      </w:r>
      <w:bookmarkEnd w:id="12"/>
    </w:p>
    <w:p w:rsidR="002E3855" w:rsidRPr="00045A40" w:rsidRDefault="002E3855" w:rsidP="002E3855">
      <w:r>
        <w:rPr>
          <w:rFonts w:hint="eastAsia"/>
        </w:rPr>
        <w:t>接口授权用于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接口签名所需的参数获取。通过</w:t>
      </w:r>
      <w:r>
        <w:rPr>
          <w:rFonts w:hint="eastAsia"/>
        </w:rPr>
        <w:t>3.1</w:t>
      </w:r>
      <w:r>
        <w:rPr>
          <w:rFonts w:hint="eastAsia"/>
        </w:rPr>
        <w:t>接口镒钡分配的</w:t>
      </w:r>
      <w:r>
        <w:rPr>
          <w:rFonts w:hint="eastAsia"/>
        </w:rPr>
        <w:t>appId</w:t>
      </w:r>
      <w:r>
        <w:rPr>
          <w:rFonts w:hint="eastAsia"/>
        </w:rPr>
        <w:t>获取临时</w:t>
      </w:r>
      <w:r>
        <w:rPr>
          <w:rFonts w:hint="eastAsia"/>
        </w:rPr>
        <w:t>authCode</w:t>
      </w:r>
      <w:r>
        <w:rPr>
          <w:rFonts w:hint="eastAsia"/>
        </w:rPr>
        <w:t>，再用</w:t>
      </w:r>
      <w:r>
        <w:rPr>
          <w:rFonts w:hint="eastAsia"/>
        </w:rPr>
        <w:t>authCode</w:t>
      </w:r>
      <w:r>
        <w:rPr>
          <w:rFonts w:hint="eastAsia"/>
        </w:rPr>
        <w:t>在</w:t>
      </w:r>
      <w:r>
        <w:rPr>
          <w:rFonts w:hint="eastAsia"/>
        </w:rPr>
        <w:t>3.2</w:t>
      </w:r>
      <w:r>
        <w:rPr>
          <w:rFonts w:hint="eastAsia"/>
        </w:rPr>
        <w:t>接口中获取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authToken授权令牌和refreshToken刷新令牌。authToken授权令牌用于业务接口（4、5）计算签名，有效时间2小时，在失效之前可用refreshToken获取新的authToken授权令牌，重新计时2小时。</w:t>
      </w:r>
    </w:p>
    <w:p w:rsidR="002E3855" w:rsidRPr="002A75D4" w:rsidRDefault="002E3855" w:rsidP="002E3855">
      <w:r>
        <w:t>a</w:t>
      </w:r>
      <w:r>
        <w:rPr>
          <w:rFonts w:hint="eastAsia"/>
        </w:rPr>
        <w:t>uth</w:t>
      </w:r>
      <w:r>
        <w:t>Token</w:t>
      </w:r>
      <w:r>
        <w:rPr>
          <w:rFonts w:hint="eastAsia"/>
        </w:rPr>
        <w:t>建议放在缓存中一直使用，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分钟后获取新的</w:t>
      </w:r>
      <w:r>
        <w:rPr>
          <w:rFonts w:hint="eastAsia"/>
        </w:rPr>
        <w:t>auth</w:t>
      </w:r>
      <w:r>
        <w:t>Token</w:t>
      </w:r>
      <w:r>
        <w:rPr>
          <w:rFonts w:hint="eastAsia"/>
        </w:rPr>
        <w:t>使用</w:t>
      </w:r>
    </w:p>
    <w:p w:rsidR="002E3855" w:rsidRDefault="002E3855" w:rsidP="002E3855">
      <w:pPr>
        <w:pStyle w:val="2"/>
      </w:pPr>
      <w:bookmarkStart w:id="13" w:name="_Toc509831420"/>
      <w:bookmarkStart w:id="14" w:name="_Toc515450754"/>
      <w:r>
        <w:rPr>
          <w:rFonts w:hint="eastAsia"/>
        </w:rPr>
        <w:t>获取授权</w:t>
      </w:r>
      <w:r>
        <w:t>code</w:t>
      </w:r>
      <w:bookmarkEnd w:id="13"/>
      <w:bookmarkEnd w:id="14"/>
    </w:p>
    <w:p w:rsidR="002E3855" w:rsidRPr="00325297" w:rsidRDefault="002E3855" w:rsidP="00F4027F">
      <w:pPr>
        <w:pStyle w:val="30"/>
      </w:pPr>
      <w:bookmarkStart w:id="15" w:name="_Toc509831421"/>
      <w:bookmarkStart w:id="16" w:name="_Toc515450755"/>
      <w:r>
        <w:rPr>
          <w:rFonts w:hint="eastAsia"/>
        </w:rPr>
        <w:t>请求地址：</w:t>
      </w:r>
      <w:r w:rsidRPr="00581B34">
        <w:t>http</w:t>
      </w:r>
      <w:r>
        <w:t>s</w:t>
      </w:r>
      <w:r w:rsidRPr="00581B34">
        <w:t>://{ip}:{port}/</w:t>
      </w:r>
      <w:r w:rsidR="00630C80">
        <w:rPr>
          <w:rFonts w:hint="eastAsia"/>
        </w:rPr>
        <w:t>framework</w:t>
      </w:r>
      <w:r w:rsidRPr="00581B34">
        <w:t>/oauth/code</w:t>
      </w:r>
      <w:bookmarkEnd w:id="15"/>
      <w:bookmarkEnd w:id="16"/>
    </w:p>
    <w:p w:rsidR="002E3855" w:rsidRDefault="002E3855" w:rsidP="00F4027F">
      <w:pPr>
        <w:pStyle w:val="30"/>
      </w:pPr>
      <w:bookmarkStart w:id="17" w:name="_Toc509831422"/>
      <w:bookmarkStart w:id="18" w:name="_Toc515450756"/>
      <w:r>
        <w:rPr>
          <w:rFonts w:hint="eastAsia"/>
        </w:rPr>
        <w:t>请求协议：Http Get</w:t>
      </w:r>
      <w:bookmarkEnd w:id="17"/>
      <w:bookmarkEnd w:id="18"/>
    </w:p>
    <w:p w:rsidR="002E3855" w:rsidRDefault="002E3855" w:rsidP="00F4027F">
      <w:pPr>
        <w:pStyle w:val="30"/>
      </w:pPr>
      <w:bookmarkStart w:id="19" w:name="_Toc509831423"/>
      <w:bookmarkStart w:id="20" w:name="_Toc515450757"/>
      <w:r>
        <w:rPr>
          <w:rFonts w:hint="eastAsia"/>
        </w:rPr>
        <w:t>请求报文</w:t>
      </w:r>
      <w:bookmarkEnd w:id="19"/>
      <w:bookmarkEnd w:id="20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296"/>
        <w:gridCol w:w="1056"/>
        <w:gridCol w:w="983"/>
        <w:gridCol w:w="1116"/>
        <w:gridCol w:w="3343"/>
      </w:tblGrid>
      <w:tr w:rsidR="002E3855" w:rsidTr="00BC4336">
        <w:tc>
          <w:tcPr>
            <w:tcW w:w="195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appId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商户AppId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商户AppId</w:t>
            </w:r>
          </w:p>
        </w:tc>
      </w:tr>
    </w:tbl>
    <w:p w:rsidR="002E3855" w:rsidRDefault="002E3855" w:rsidP="00F4027F">
      <w:pPr>
        <w:pStyle w:val="30"/>
      </w:pPr>
      <w:bookmarkStart w:id="21" w:name="_Toc509831424"/>
      <w:bookmarkStart w:id="22" w:name="_Toc515450758"/>
      <w:r>
        <w:rPr>
          <w:rFonts w:hint="eastAsia"/>
        </w:rPr>
        <w:t>请求示例：</w:t>
      </w:r>
      <w:bookmarkEnd w:id="21"/>
      <w:bookmarkEnd w:id="22"/>
    </w:p>
    <w:p w:rsidR="002E3855" w:rsidRPr="007004A1" w:rsidRDefault="002E3855" w:rsidP="002E3855">
      <w:pPr>
        <w:ind w:left="420"/>
      </w:pPr>
      <w:r w:rsidRPr="00C165FE">
        <w:rPr>
          <w:szCs w:val="21"/>
        </w:rPr>
        <w:t>http</w:t>
      </w:r>
      <w:r>
        <w:rPr>
          <w:szCs w:val="21"/>
        </w:rPr>
        <w:t>s</w:t>
      </w:r>
      <w:r w:rsidRPr="00C165FE">
        <w:rPr>
          <w:szCs w:val="21"/>
        </w:rPr>
        <w:t>://{ip}:{port}/openapi</w:t>
      </w:r>
      <w:r w:rsidRPr="00581B34">
        <w:rPr>
          <w:b/>
          <w:szCs w:val="21"/>
        </w:rPr>
        <w:t>/</w:t>
      </w:r>
      <w:r w:rsidRPr="00581B34">
        <w:rPr>
          <w:szCs w:val="21"/>
        </w:rPr>
        <w:t>oauth2/code</w:t>
      </w:r>
      <w:r>
        <w:rPr>
          <w:rFonts w:hint="eastAsia"/>
          <w:szCs w:val="21"/>
        </w:rPr>
        <w:t>?a</w:t>
      </w:r>
      <w:r>
        <w:rPr>
          <w:szCs w:val="21"/>
        </w:rPr>
        <w:t>ppId=201710111322334321</w:t>
      </w:r>
    </w:p>
    <w:p w:rsidR="002E3855" w:rsidRDefault="002E3855" w:rsidP="00F4027F">
      <w:pPr>
        <w:pStyle w:val="30"/>
      </w:pPr>
      <w:bookmarkStart w:id="23" w:name="_Toc509831425"/>
      <w:bookmarkStart w:id="24" w:name="_Toc515450759"/>
      <w:r w:rsidRPr="001E2091">
        <w:rPr>
          <w:rFonts w:hint="eastAsia"/>
        </w:rPr>
        <w:t>响应报文</w:t>
      </w:r>
      <w:bookmarkEnd w:id="23"/>
      <w:bookmarkEnd w:id="24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19"/>
        <w:gridCol w:w="1296"/>
        <w:gridCol w:w="1056"/>
        <w:gridCol w:w="983"/>
        <w:gridCol w:w="1116"/>
        <w:gridCol w:w="3343"/>
      </w:tblGrid>
      <w:tr w:rsidR="002E3855" w:rsidTr="00BC4336">
        <w:tc>
          <w:tcPr>
            <w:tcW w:w="1953" w:type="dxa"/>
            <w:gridSpan w:val="2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  <w:gridSpan w:val="2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bookmarkStart w:id="25" w:name="_Hlk510083189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  <w:bookmarkEnd w:id="25"/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0000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成功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  <w:gridSpan w:val="2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2E3855" w:rsidRDefault="00E34A58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  <w:gridSpan w:val="2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异常时无该参数，以下为data中的内容</w:t>
            </w:r>
          </w:p>
        </w:tc>
      </w:tr>
      <w:tr w:rsidR="002E3855" w:rsidTr="00BC4336">
        <w:trPr>
          <w:trHeight w:val="417"/>
        </w:trPr>
        <w:tc>
          <w:tcPr>
            <w:tcW w:w="534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9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auth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授权码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>授权码</w:t>
            </w:r>
          </w:p>
        </w:tc>
      </w:tr>
    </w:tbl>
    <w:p w:rsidR="002E3855" w:rsidRDefault="002E3855" w:rsidP="002E3855"/>
    <w:p w:rsidR="002E3855" w:rsidRDefault="002E3855" w:rsidP="00F4027F">
      <w:pPr>
        <w:pStyle w:val="30"/>
      </w:pPr>
      <w:bookmarkStart w:id="26" w:name="_Toc509831426"/>
      <w:bookmarkStart w:id="27" w:name="_Toc515450760"/>
      <w:r>
        <w:rPr>
          <w:rFonts w:hint="eastAsia"/>
        </w:rPr>
        <w:lastRenderedPageBreak/>
        <w:t>响应示例</w:t>
      </w:r>
      <w:bookmarkEnd w:id="26"/>
      <w:bookmarkEnd w:id="27"/>
    </w:p>
    <w:tbl>
      <w:tblPr>
        <w:tblW w:w="9639" w:type="dxa"/>
        <w:tblInd w:w="4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2E3855" w:rsidTr="00BC4336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E3855" w:rsidRDefault="002E3855" w:rsidP="00BC4336">
            <w:r>
              <w:t>{"code": "0000",</w:t>
            </w:r>
          </w:p>
          <w:p w:rsidR="002E3855" w:rsidRDefault="002E3855" w:rsidP="00BC4336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2E3855" w:rsidRDefault="002E3855" w:rsidP="00BC4336">
            <w:r>
              <w:t>"data":{</w:t>
            </w:r>
          </w:p>
          <w:p w:rsidR="002E3855" w:rsidRDefault="002E3855" w:rsidP="00BC4336">
            <w:pPr>
              <w:ind w:firstLineChars="300" w:firstLine="630"/>
            </w:pPr>
            <w:r>
              <w:t>"authCode":"386ba2408b75404d8edd1f338e1c10e6"</w:t>
            </w:r>
          </w:p>
          <w:p w:rsidR="002E3855" w:rsidRDefault="002E3855" w:rsidP="00BC4336">
            <w:pPr>
              <w:ind w:firstLineChars="300" w:firstLine="630"/>
            </w:pPr>
            <w:r>
              <w:t>}</w:t>
            </w:r>
          </w:p>
          <w:p w:rsidR="002E3855" w:rsidRDefault="002E3855" w:rsidP="00BC4336">
            <w:pPr>
              <w:rPr>
                <w:rFonts w:ascii="Consolas" w:hAnsi="Consolas" w:cs="Consolas"/>
                <w:sz w:val="30"/>
                <w:szCs w:val="30"/>
              </w:rPr>
            </w:pPr>
            <w:r>
              <w:t>}</w:t>
            </w:r>
          </w:p>
        </w:tc>
      </w:tr>
    </w:tbl>
    <w:p w:rsidR="002E3855" w:rsidRDefault="002E3855" w:rsidP="002E3855"/>
    <w:p w:rsidR="002E3855" w:rsidRDefault="002E3855" w:rsidP="00F4027F">
      <w:pPr>
        <w:pStyle w:val="30"/>
      </w:pPr>
      <w:bookmarkStart w:id="28" w:name="_Toc509831427"/>
      <w:bookmarkStart w:id="29" w:name="_Toc515450761"/>
      <w:r>
        <w:rPr>
          <w:rFonts w:hint="eastAsia"/>
        </w:rPr>
        <w:t>TIPS</w:t>
      </w:r>
      <w:bookmarkEnd w:id="28"/>
      <w:bookmarkEnd w:id="29"/>
    </w:p>
    <w:p w:rsidR="002E3855" w:rsidRPr="00AE3390" w:rsidRDefault="002E3855" w:rsidP="002E3855">
      <w:pPr>
        <w:ind w:left="420"/>
      </w:pPr>
      <w:r>
        <w:rPr>
          <w:rFonts w:ascii="Helvetica" w:hAnsi="Helvetica"/>
          <w:szCs w:val="21"/>
          <w:shd w:val="clear" w:color="auto" w:fill="FFFFFF"/>
        </w:rPr>
        <w:t>应用授权的</w:t>
      </w:r>
      <w:r>
        <w:rPr>
          <w:rFonts w:ascii="Helvetica" w:hAnsi="Helvetica"/>
          <w:szCs w:val="21"/>
          <w:shd w:val="clear" w:color="auto" w:fill="FFFFFF"/>
        </w:rPr>
        <w:t>authCode</w:t>
      </w:r>
      <w:r>
        <w:rPr>
          <w:rFonts w:ascii="Helvetica" w:hAnsi="Helvetica"/>
          <w:szCs w:val="21"/>
          <w:shd w:val="clear" w:color="auto" w:fill="FFFFFF"/>
        </w:rPr>
        <w:t>唯一的；</w:t>
      </w:r>
      <w:r>
        <w:rPr>
          <w:rFonts w:ascii="Helvetica" w:hAnsi="Helvetica"/>
          <w:szCs w:val="21"/>
          <w:shd w:val="clear" w:color="auto" w:fill="FFFFFF"/>
        </w:rPr>
        <w:t>authCode</w:t>
      </w:r>
      <w:r>
        <w:rPr>
          <w:rFonts w:ascii="Helvetica" w:hAnsi="Helvetica"/>
          <w:szCs w:val="21"/>
          <w:shd w:val="clear" w:color="auto" w:fill="FFFFFF"/>
        </w:rPr>
        <w:t>使用一次后失效，一天（从生成</w:t>
      </w:r>
      <w:r>
        <w:rPr>
          <w:rFonts w:ascii="Helvetica" w:hAnsi="Helvetica"/>
          <w:szCs w:val="21"/>
          <w:shd w:val="clear" w:color="auto" w:fill="FFFFFF"/>
        </w:rPr>
        <w:t>authCode</w:t>
      </w:r>
      <w:r>
        <w:rPr>
          <w:rFonts w:ascii="Helvetica" w:hAnsi="Helvetica"/>
          <w:szCs w:val="21"/>
          <w:shd w:val="clear" w:color="auto" w:fill="FFFFFF"/>
        </w:rPr>
        <w:t>开始的</w:t>
      </w:r>
      <w:r>
        <w:rPr>
          <w:rFonts w:ascii="Helvetica" w:hAnsi="Helvetica"/>
          <w:szCs w:val="21"/>
          <w:shd w:val="clear" w:color="auto" w:fill="FFFFFF"/>
        </w:rPr>
        <w:t>2</w:t>
      </w:r>
      <w:r>
        <w:rPr>
          <w:rFonts w:ascii="Helvetica" w:hAnsi="Helvetica"/>
          <w:szCs w:val="21"/>
          <w:shd w:val="clear" w:color="auto" w:fill="FFFFFF"/>
        </w:rPr>
        <w:t>小时）未被使用自动过期</w:t>
      </w:r>
      <w:r>
        <w:rPr>
          <w:rFonts w:ascii="Helvetica" w:hAnsi="Helvetica" w:hint="eastAsia"/>
          <w:szCs w:val="21"/>
          <w:shd w:val="clear" w:color="auto" w:fill="FFFFFF"/>
        </w:rPr>
        <w:t>。</w:t>
      </w:r>
    </w:p>
    <w:p w:rsidR="002E3855" w:rsidRPr="00C238B4" w:rsidRDefault="002E3855" w:rsidP="002E3855"/>
    <w:p w:rsidR="002E3855" w:rsidRDefault="002E3855" w:rsidP="002E3855">
      <w:pPr>
        <w:pStyle w:val="2"/>
      </w:pPr>
      <w:bookmarkStart w:id="30" w:name="_Toc509831428"/>
      <w:bookmarkStart w:id="31" w:name="_Toc515450762"/>
      <w:r>
        <w:rPr>
          <w:rFonts w:hint="eastAsia"/>
        </w:rPr>
        <w:t>通过code换取</w:t>
      </w:r>
      <w:r>
        <w:t>a</w:t>
      </w:r>
      <w:r>
        <w:rPr>
          <w:rFonts w:hint="eastAsia"/>
        </w:rPr>
        <w:t>uth</w:t>
      </w:r>
      <w:r>
        <w:t>Token</w:t>
      </w:r>
      <w:bookmarkEnd w:id="30"/>
      <w:bookmarkEnd w:id="31"/>
    </w:p>
    <w:p w:rsidR="002E3855" w:rsidRPr="00325297" w:rsidRDefault="002E3855" w:rsidP="00F4027F">
      <w:pPr>
        <w:pStyle w:val="30"/>
      </w:pPr>
      <w:bookmarkStart w:id="32" w:name="_Toc509831429"/>
      <w:bookmarkStart w:id="33" w:name="_Toc515450763"/>
      <w:r>
        <w:rPr>
          <w:rFonts w:hint="eastAsia"/>
        </w:rPr>
        <w:t>请求地址：</w:t>
      </w:r>
      <w:r w:rsidRPr="00581B34">
        <w:t>http</w:t>
      </w:r>
      <w:r>
        <w:t>s</w:t>
      </w:r>
      <w:r w:rsidRPr="00581B34">
        <w:t>://{ip}:{port}/</w:t>
      </w:r>
      <w:r w:rsidR="00BE011F">
        <w:rPr>
          <w:rFonts w:hint="eastAsia"/>
        </w:rPr>
        <w:t>framework</w:t>
      </w:r>
      <w:r w:rsidRPr="00581B34">
        <w:t>/o</w:t>
      </w:r>
      <w:r>
        <w:t>auth/token</w:t>
      </w:r>
      <w:bookmarkEnd w:id="32"/>
      <w:bookmarkEnd w:id="33"/>
    </w:p>
    <w:p w:rsidR="002E3855" w:rsidRDefault="002E3855" w:rsidP="00F4027F">
      <w:pPr>
        <w:pStyle w:val="30"/>
      </w:pPr>
      <w:bookmarkStart w:id="34" w:name="_Toc509831430"/>
      <w:bookmarkStart w:id="35" w:name="_Toc515450764"/>
      <w:r>
        <w:rPr>
          <w:rFonts w:hint="eastAsia"/>
        </w:rPr>
        <w:t xml:space="preserve">请求协议：Http </w:t>
      </w:r>
      <w:bookmarkEnd w:id="34"/>
      <w:r w:rsidR="00495E51">
        <w:t>get</w:t>
      </w:r>
      <w:bookmarkEnd w:id="35"/>
    </w:p>
    <w:p w:rsidR="002E3855" w:rsidRDefault="002E3855" w:rsidP="00F4027F">
      <w:pPr>
        <w:pStyle w:val="30"/>
      </w:pPr>
      <w:bookmarkStart w:id="36" w:name="_Toc509831431"/>
      <w:bookmarkStart w:id="37" w:name="_Toc515450765"/>
      <w:r>
        <w:rPr>
          <w:rFonts w:hint="eastAsia"/>
        </w:rPr>
        <w:t>请求报文</w:t>
      </w:r>
      <w:bookmarkEnd w:id="36"/>
      <w:bookmarkEnd w:id="37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296"/>
        <w:gridCol w:w="1056"/>
        <w:gridCol w:w="983"/>
        <w:gridCol w:w="1116"/>
        <w:gridCol w:w="3343"/>
      </w:tblGrid>
      <w:tr w:rsidR="002E3855" w:rsidTr="00BC4336">
        <w:tc>
          <w:tcPr>
            <w:tcW w:w="195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</w:tcPr>
          <w:p w:rsidR="002E3855" w:rsidRPr="00712E26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12E26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grantType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授权类型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Pr="00E84BD3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固定：</w:t>
            </w:r>
            <w:r w:rsidRPr="00E84BD3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authorization_code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auth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授权码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>上一步获取的授权码</w:t>
            </w:r>
          </w:p>
        </w:tc>
      </w:tr>
    </w:tbl>
    <w:p w:rsidR="002E3855" w:rsidRDefault="002E3855" w:rsidP="00F4027F">
      <w:pPr>
        <w:pStyle w:val="30"/>
      </w:pPr>
      <w:bookmarkStart w:id="38" w:name="_Toc509831432"/>
      <w:bookmarkStart w:id="39" w:name="_Toc515450766"/>
      <w:r w:rsidRPr="001E2091">
        <w:rPr>
          <w:rFonts w:hint="eastAsia"/>
        </w:rPr>
        <w:t>响应报文</w:t>
      </w:r>
      <w:bookmarkEnd w:id="38"/>
      <w:bookmarkEnd w:id="39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2E3855" w:rsidTr="00BC4336">
        <w:tc>
          <w:tcPr>
            <w:tcW w:w="1953" w:type="dxa"/>
            <w:gridSpan w:val="2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  <w:gridSpan w:val="2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0000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成功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  <w:gridSpan w:val="2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2E3855" w:rsidRDefault="00E34A58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  <w:gridSpan w:val="2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异常时无该参数，以下为data中的内容</w:t>
            </w:r>
          </w:p>
        </w:tc>
      </w:tr>
      <w:tr w:rsidR="002E3855" w:rsidTr="00BC4336">
        <w:trPr>
          <w:trHeight w:val="417"/>
        </w:trPr>
        <w:tc>
          <w:tcPr>
            <w:tcW w:w="675" w:type="dxa"/>
            <w:vMerge w:val="restart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authToken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授权令牌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用于接口计算签名</w:t>
            </w:r>
          </w:p>
        </w:tc>
      </w:tr>
      <w:tr w:rsidR="002E3855" w:rsidTr="00BC4336">
        <w:trPr>
          <w:trHeight w:val="417"/>
        </w:trPr>
        <w:tc>
          <w:tcPr>
            <w:tcW w:w="675" w:type="dxa"/>
            <w:vMerge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expiresIn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authToken令牌有效期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有效时间两小时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截止时间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单位：毫秒</w:t>
            </w:r>
          </w:p>
        </w:tc>
      </w:tr>
      <w:tr w:rsidR="002E3855" w:rsidTr="00BC4336">
        <w:trPr>
          <w:trHeight w:val="417"/>
        </w:trPr>
        <w:tc>
          <w:tcPr>
            <w:tcW w:w="675" w:type="dxa"/>
            <w:vMerge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refreshToken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刷新令牌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用于3.3接口获取新的authToken，</w:t>
            </w:r>
            <w:r w:rsidR="00E8132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必须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保存</w:t>
            </w:r>
          </w:p>
        </w:tc>
      </w:tr>
    </w:tbl>
    <w:p w:rsidR="002E3855" w:rsidRDefault="002E3855" w:rsidP="00F4027F">
      <w:pPr>
        <w:pStyle w:val="30"/>
      </w:pPr>
      <w:bookmarkStart w:id="40" w:name="_Toc509831433"/>
      <w:bookmarkStart w:id="41" w:name="_Toc515450767"/>
      <w:r>
        <w:rPr>
          <w:rFonts w:hint="eastAsia"/>
        </w:rPr>
        <w:t>响应示例</w:t>
      </w:r>
      <w:bookmarkEnd w:id="40"/>
      <w:bookmarkEnd w:id="41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2E3855" w:rsidTr="00BC4336">
        <w:tc>
          <w:tcPr>
            <w:tcW w:w="10682" w:type="dxa"/>
          </w:tcPr>
          <w:p w:rsidR="002E3855" w:rsidRDefault="002E3855" w:rsidP="00BC4336">
            <w:r>
              <w:t>{"code": "0000",</w:t>
            </w:r>
          </w:p>
          <w:p w:rsidR="002E3855" w:rsidRDefault="002E3855" w:rsidP="00BC4336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2E3855" w:rsidRDefault="002E3855" w:rsidP="00BC4336">
            <w:r>
              <w:t>"data":{</w:t>
            </w:r>
          </w:p>
          <w:p w:rsidR="002E3855" w:rsidRDefault="002E3855" w:rsidP="00BC4336">
            <w:pPr>
              <w:ind w:firstLineChars="300" w:firstLine="630"/>
            </w:pPr>
            <w:r>
              <w:t>"authToken":"386ba2408b75404d8edd1f338e1c10e6",</w:t>
            </w:r>
          </w:p>
          <w:p w:rsidR="002E3855" w:rsidRDefault="002E3855" w:rsidP="00BC4336">
            <w:pPr>
              <w:ind w:firstLineChars="300" w:firstLine="630"/>
            </w:pPr>
            <w:r>
              <w:t>"appId":"</w:t>
            </w:r>
            <w:r>
              <w:rPr>
                <w:szCs w:val="21"/>
              </w:rPr>
              <w:t>201710111322334321</w:t>
            </w:r>
            <w:r>
              <w:t>",</w:t>
            </w:r>
          </w:p>
          <w:p w:rsidR="002E3855" w:rsidRDefault="002E3855" w:rsidP="00BC4336">
            <w:pPr>
              <w:ind w:firstLineChars="300" w:firstLine="630"/>
            </w:pPr>
            <w:r>
              <w:t>"expiresIn":31536000,</w:t>
            </w:r>
          </w:p>
          <w:p w:rsidR="002E3855" w:rsidRDefault="002E3855" w:rsidP="00BC4336">
            <w:pPr>
              <w:ind w:firstLineChars="300" w:firstLine="630"/>
            </w:pPr>
            <w:r>
              <w:t>"refreshToken":"386ba2408b75404d8edd1f338e1c10e6"</w:t>
            </w:r>
          </w:p>
          <w:p w:rsidR="002E3855" w:rsidRDefault="002E3855" w:rsidP="00BC4336">
            <w:pPr>
              <w:ind w:firstLineChars="300" w:firstLine="630"/>
            </w:pPr>
            <w:r>
              <w:t>}</w:t>
            </w:r>
          </w:p>
          <w:p w:rsidR="002E3855" w:rsidRDefault="002E3855" w:rsidP="00BC4336">
            <w:r>
              <w:t>}</w:t>
            </w:r>
          </w:p>
        </w:tc>
      </w:tr>
    </w:tbl>
    <w:p w:rsidR="002E3855" w:rsidRPr="00587AB7" w:rsidRDefault="002E3855" w:rsidP="002E3855">
      <w:pPr>
        <w:ind w:left="420"/>
      </w:pPr>
    </w:p>
    <w:p w:rsidR="002E3855" w:rsidRDefault="002E3855" w:rsidP="00F4027F">
      <w:pPr>
        <w:pStyle w:val="30"/>
      </w:pPr>
      <w:bookmarkStart w:id="42" w:name="_Toc509831434"/>
      <w:bookmarkStart w:id="43" w:name="_Toc515450768"/>
      <w:r>
        <w:rPr>
          <w:rFonts w:hint="eastAsia"/>
        </w:rPr>
        <w:t>TIPS</w:t>
      </w:r>
      <w:bookmarkEnd w:id="42"/>
      <w:bookmarkEnd w:id="43"/>
    </w:p>
    <w:p w:rsidR="002E3855" w:rsidRDefault="002E3855" w:rsidP="002E3855">
      <w:pPr>
        <w:ind w:firstLine="420"/>
        <w:rPr>
          <w:rFonts w:ascii="Helvetica" w:hAnsi="Helvetica"/>
          <w:szCs w:val="21"/>
          <w:shd w:val="clear" w:color="auto" w:fill="FFFFFF"/>
        </w:rPr>
      </w:pPr>
      <w:r>
        <w:rPr>
          <w:rFonts w:ascii="Helvetica" w:hAnsi="Helvetica"/>
          <w:szCs w:val="21"/>
          <w:shd w:val="clear" w:color="auto" w:fill="FFFFFF"/>
        </w:rPr>
        <w:t>authToken</w:t>
      </w:r>
      <w:r>
        <w:rPr>
          <w:rFonts w:ascii="Helvetica" w:hAnsi="Helvetica"/>
          <w:szCs w:val="21"/>
          <w:shd w:val="clear" w:color="auto" w:fill="FFFFFF"/>
        </w:rPr>
        <w:t>有效期为</w:t>
      </w:r>
      <w:r>
        <w:rPr>
          <w:rFonts w:ascii="Helvetica" w:hAnsi="Helvetica"/>
          <w:szCs w:val="21"/>
          <w:shd w:val="clear" w:color="auto" w:fill="FFFFFF"/>
        </w:rPr>
        <w:t>2</w:t>
      </w:r>
      <w:r>
        <w:rPr>
          <w:rFonts w:ascii="Helvetica" w:hAnsi="Helvetica" w:hint="eastAsia"/>
          <w:szCs w:val="21"/>
          <w:shd w:val="clear" w:color="auto" w:fill="FFFFFF"/>
        </w:rPr>
        <w:t>小时</w:t>
      </w:r>
      <w:r>
        <w:rPr>
          <w:rFonts w:ascii="Helvetica" w:hAnsi="Helvetica"/>
          <w:szCs w:val="21"/>
          <w:shd w:val="clear" w:color="auto" w:fill="FFFFFF"/>
        </w:rPr>
        <w:t>，刷新后重新计时。</w:t>
      </w:r>
    </w:p>
    <w:p w:rsidR="002E3855" w:rsidRDefault="002E3855" w:rsidP="002E3855">
      <w:pPr>
        <w:ind w:firstLine="420"/>
        <w:rPr>
          <w:rFonts w:ascii="Helvetica" w:hAnsi="Helvetica"/>
          <w:szCs w:val="21"/>
          <w:shd w:val="clear" w:color="auto" w:fill="FFFFFF"/>
        </w:rPr>
      </w:pPr>
    </w:p>
    <w:p w:rsidR="002E3855" w:rsidRDefault="002E3855" w:rsidP="002E3855">
      <w:pPr>
        <w:pStyle w:val="2"/>
      </w:pPr>
      <w:bookmarkStart w:id="44" w:name="_Toc509831435"/>
      <w:bookmarkStart w:id="45" w:name="_Toc515450769"/>
      <w:r>
        <w:rPr>
          <w:rFonts w:hint="eastAsia"/>
        </w:rPr>
        <w:t>刷新</w:t>
      </w:r>
      <w:r>
        <w:rPr>
          <w:shd w:val="clear" w:color="auto" w:fill="FFFFFF"/>
        </w:rPr>
        <w:t>authToken</w:t>
      </w:r>
      <w:bookmarkEnd w:id="44"/>
      <w:bookmarkEnd w:id="45"/>
    </w:p>
    <w:p w:rsidR="002E3855" w:rsidRPr="00325297" w:rsidRDefault="002E3855" w:rsidP="00F4027F">
      <w:pPr>
        <w:pStyle w:val="30"/>
      </w:pPr>
      <w:bookmarkStart w:id="46" w:name="_Toc509831436"/>
      <w:bookmarkStart w:id="47" w:name="_Toc515450770"/>
      <w:r>
        <w:rPr>
          <w:rFonts w:hint="eastAsia"/>
        </w:rPr>
        <w:t>请求地址：</w:t>
      </w:r>
      <w:r w:rsidRPr="00581B34">
        <w:t>http</w:t>
      </w:r>
      <w:r>
        <w:t>s</w:t>
      </w:r>
      <w:r w:rsidRPr="00581B34">
        <w:t>://{ip}:{port}/</w:t>
      </w:r>
      <w:r w:rsidR="00542E4F">
        <w:rPr>
          <w:rFonts w:hint="eastAsia"/>
        </w:rPr>
        <w:t>framework</w:t>
      </w:r>
      <w:r w:rsidRPr="00581B34">
        <w:t>/o</w:t>
      </w:r>
      <w:r>
        <w:t>auth/refresh</w:t>
      </w:r>
      <w:bookmarkEnd w:id="46"/>
      <w:bookmarkEnd w:id="47"/>
    </w:p>
    <w:p w:rsidR="002E3855" w:rsidRDefault="002E3855" w:rsidP="00F4027F">
      <w:pPr>
        <w:pStyle w:val="30"/>
      </w:pPr>
      <w:bookmarkStart w:id="48" w:name="_Toc509831437"/>
      <w:bookmarkStart w:id="49" w:name="_Toc515450771"/>
      <w:r>
        <w:rPr>
          <w:rFonts w:hint="eastAsia"/>
        </w:rPr>
        <w:t xml:space="preserve">请求协议：Http </w:t>
      </w:r>
      <w:bookmarkEnd w:id="48"/>
      <w:r w:rsidR="00BD7AEB">
        <w:t>get</w:t>
      </w:r>
      <w:bookmarkEnd w:id="49"/>
    </w:p>
    <w:p w:rsidR="002E3855" w:rsidRDefault="002E3855" w:rsidP="00F4027F">
      <w:pPr>
        <w:pStyle w:val="30"/>
      </w:pPr>
      <w:bookmarkStart w:id="50" w:name="_Toc509831438"/>
      <w:bookmarkStart w:id="51" w:name="_Toc515450772"/>
      <w:r>
        <w:rPr>
          <w:rFonts w:hint="eastAsia"/>
        </w:rPr>
        <w:t>请求报文</w:t>
      </w:r>
      <w:bookmarkEnd w:id="50"/>
      <w:bookmarkEnd w:id="51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296"/>
        <w:gridCol w:w="1056"/>
        <w:gridCol w:w="983"/>
        <w:gridCol w:w="1116"/>
        <w:gridCol w:w="3343"/>
      </w:tblGrid>
      <w:tr w:rsidR="002E3855" w:rsidTr="00BC4336">
        <w:tc>
          <w:tcPr>
            <w:tcW w:w="195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</w:tcPr>
          <w:p w:rsidR="002E3855" w:rsidRPr="00712E26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12E26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grantType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授权类型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Pr="00E84BD3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固定：</w:t>
            </w: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refresh_token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refreshToken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刷新令牌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由3.2接口获取</w:t>
            </w:r>
          </w:p>
        </w:tc>
      </w:tr>
    </w:tbl>
    <w:p w:rsidR="002E3855" w:rsidRDefault="002E3855" w:rsidP="00F4027F">
      <w:pPr>
        <w:pStyle w:val="30"/>
      </w:pPr>
      <w:bookmarkStart w:id="52" w:name="_Toc509831439"/>
      <w:bookmarkStart w:id="53" w:name="_Toc515450773"/>
      <w:r w:rsidRPr="001E2091">
        <w:rPr>
          <w:rFonts w:hint="eastAsia"/>
        </w:rPr>
        <w:t>响应报文</w:t>
      </w:r>
      <w:bookmarkEnd w:id="52"/>
      <w:bookmarkEnd w:id="53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2E3855" w:rsidTr="00BC4336">
        <w:tc>
          <w:tcPr>
            <w:tcW w:w="1953" w:type="dxa"/>
            <w:gridSpan w:val="2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  <w:gridSpan w:val="2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0000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成功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  <w:gridSpan w:val="2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2E3855" w:rsidRDefault="00E34A58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  <w:gridSpan w:val="2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异常时无该参数，以下为data中的内容</w:t>
            </w:r>
          </w:p>
        </w:tc>
      </w:tr>
      <w:tr w:rsidR="002E3855" w:rsidTr="00BC4336">
        <w:trPr>
          <w:trHeight w:val="417"/>
        </w:trPr>
        <w:tc>
          <w:tcPr>
            <w:tcW w:w="675" w:type="dxa"/>
            <w:vMerge w:val="restart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authToken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授权令牌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用于接口计算签名</w:t>
            </w:r>
          </w:p>
        </w:tc>
      </w:tr>
      <w:tr w:rsidR="002E3855" w:rsidTr="00BC4336">
        <w:trPr>
          <w:trHeight w:val="417"/>
        </w:trPr>
        <w:tc>
          <w:tcPr>
            <w:tcW w:w="675" w:type="dxa"/>
            <w:vMerge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expiresIn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令牌有效期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有效时间两小时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截止时间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单位：毫秒</w:t>
            </w:r>
          </w:p>
        </w:tc>
      </w:tr>
    </w:tbl>
    <w:p w:rsidR="002E3855" w:rsidRDefault="002E3855" w:rsidP="00F4027F">
      <w:pPr>
        <w:pStyle w:val="30"/>
      </w:pPr>
      <w:bookmarkStart w:id="54" w:name="_Toc509831440"/>
      <w:bookmarkStart w:id="55" w:name="_Toc515450774"/>
      <w:r>
        <w:rPr>
          <w:rFonts w:hint="eastAsia"/>
        </w:rPr>
        <w:t>响应示例</w:t>
      </w:r>
      <w:bookmarkEnd w:id="54"/>
      <w:bookmarkEnd w:id="55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2E3855" w:rsidTr="00BC4336">
        <w:tc>
          <w:tcPr>
            <w:tcW w:w="10682" w:type="dxa"/>
          </w:tcPr>
          <w:p w:rsidR="002E3855" w:rsidRDefault="002E3855" w:rsidP="00BC4336">
            <w:r>
              <w:t>{"code": "0000",</w:t>
            </w:r>
          </w:p>
          <w:p w:rsidR="002E3855" w:rsidRDefault="002E3855" w:rsidP="00BC4336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2E3855" w:rsidRDefault="002E3855" w:rsidP="00BC4336">
            <w:r>
              <w:t>"data":{</w:t>
            </w:r>
          </w:p>
          <w:p w:rsidR="002E3855" w:rsidRDefault="002E3855" w:rsidP="00BC4336">
            <w:pPr>
              <w:ind w:firstLineChars="300" w:firstLine="630"/>
            </w:pPr>
            <w:r>
              <w:t>"authToken":"386ba2408b75404d8edd1f338e1c10e6",</w:t>
            </w:r>
          </w:p>
          <w:p w:rsidR="002E3855" w:rsidRDefault="002E3855" w:rsidP="00BC4336">
            <w:pPr>
              <w:ind w:firstLineChars="300" w:firstLine="630"/>
            </w:pPr>
            <w:r>
              <w:t>"appId":"</w:t>
            </w:r>
            <w:r>
              <w:rPr>
                <w:szCs w:val="21"/>
              </w:rPr>
              <w:t>201710111322334321</w:t>
            </w:r>
            <w:r>
              <w:t>",</w:t>
            </w:r>
          </w:p>
          <w:p w:rsidR="002E3855" w:rsidRDefault="002E3855" w:rsidP="00BC4336">
            <w:pPr>
              <w:ind w:firstLineChars="300" w:firstLine="630"/>
            </w:pPr>
            <w:r>
              <w:t>"expiresIn":31536000,</w:t>
            </w:r>
          </w:p>
          <w:p w:rsidR="002E3855" w:rsidRDefault="002E3855" w:rsidP="00BC4336">
            <w:pPr>
              <w:ind w:firstLineChars="300" w:firstLine="630"/>
            </w:pPr>
            <w:r>
              <w:t>"refreshToken":"386ba2408b75404d8edd1f338e1c10e6"</w:t>
            </w:r>
          </w:p>
          <w:p w:rsidR="002E3855" w:rsidRDefault="002E3855" w:rsidP="00BC4336">
            <w:pPr>
              <w:ind w:firstLineChars="300" w:firstLine="630"/>
            </w:pPr>
            <w:r>
              <w:t>}</w:t>
            </w:r>
          </w:p>
          <w:p w:rsidR="002E3855" w:rsidRDefault="002E3855" w:rsidP="00BC4336">
            <w:r>
              <w:t>}</w:t>
            </w:r>
          </w:p>
        </w:tc>
      </w:tr>
    </w:tbl>
    <w:p w:rsidR="002E3855" w:rsidRPr="00587AB7" w:rsidRDefault="002E3855" w:rsidP="002E3855">
      <w:pPr>
        <w:ind w:left="420"/>
      </w:pPr>
    </w:p>
    <w:p w:rsidR="002E3855" w:rsidRDefault="002E3855" w:rsidP="00F4027F">
      <w:pPr>
        <w:pStyle w:val="30"/>
      </w:pPr>
      <w:bookmarkStart w:id="56" w:name="_Toc509831441"/>
      <w:bookmarkStart w:id="57" w:name="_Toc515450775"/>
      <w:r>
        <w:rPr>
          <w:rFonts w:hint="eastAsia"/>
        </w:rPr>
        <w:t>TIPS</w:t>
      </w:r>
      <w:bookmarkEnd w:id="56"/>
      <w:bookmarkEnd w:id="57"/>
    </w:p>
    <w:p w:rsidR="00E54ED3" w:rsidRDefault="00E54ED3" w:rsidP="005D276A">
      <w:pPr>
        <w:ind w:firstLine="420"/>
      </w:pPr>
    </w:p>
    <w:p w:rsidR="005C4493" w:rsidRDefault="0023329E" w:rsidP="005C4493">
      <w:pPr>
        <w:pStyle w:val="1"/>
        <w:numPr>
          <w:ilvl w:val="0"/>
          <w:numId w:val="7"/>
        </w:numPr>
        <w:tabs>
          <w:tab w:val="clear" w:pos="425"/>
          <w:tab w:val="num" w:pos="540"/>
        </w:tabs>
        <w:adjustRightInd/>
        <w:spacing w:line="480" w:lineRule="auto"/>
        <w:textAlignment w:val="auto"/>
        <w:rPr>
          <w:rFonts w:ascii="黑体" w:eastAsia="黑体" w:hAnsi="华文细黑"/>
          <w:sz w:val="52"/>
          <w:szCs w:val="52"/>
        </w:rPr>
      </w:pPr>
      <w:bookmarkStart w:id="58" w:name="_Toc515450776"/>
      <w:r>
        <w:rPr>
          <w:rFonts w:ascii="黑体" w:eastAsia="黑体" w:hAnsi="华文细黑" w:hint="eastAsia"/>
          <w:sz w:val="52"/>
          <w:szCs w:val="52"/>
        </w:rPr>
        <w:lastRenderedPageBreak/>
        <w:t>业务接口</w:t>
      </w:r>
      <w:bookmarkEnd w:id="58"/>
    </w:p>
    <w:p w:rsidR="00DC160E" w:rsidRDefault="00ED6738" w:rsidP="00914E44">
      <w:pPr>
        <w:pStyle w:val="2"/>
      </w:pPr>
      <w:bookmarkStart w:id="59" w:name="_Toc515450784"/>
      <w:r>
        <w:rPr>
          <w:rFonts w:hint="eastAsia"/>
        </w:rPr>
        <w:t>获取动态验证码</w:t>
      </w:r>
      <w:bookmarkEnd w:id="59"/>
    </w:p>
    <w:p w:rsidR="00DC160E" w:rsidRPr="00325297" w:rsidRDefault="00DC160E" w:rsidP="00F4027F">
      <w:pPr>
        <w:pStyle w:val="30"/>
      </w:pPr>
      <w:bookmarkStart w:id="60" w:name="_Toc515450785"/>
      <w:r>
        <w:rPr>
          <w:rFonts w:hint="eastAsia"/>
        </w:rPr>
        <w:t>请求地址：</w:t>
      </w:r>
      <w:r w:rsidRPr="00581B34">
        <w:t>http</w:t>
      </w:r>
      <w:r>
        <w:t>s://{ip}:{port}/</w:t>
      </w:r>
      <w:r w:rsidR="00ED6738">
        <w:rPr>
          <w:rFonts w:hint="eastAsia"/>
        </w:rPr>
        <w:t>user/</w:t>
      </w:r>
      <w:r w:rsidR="00ED6738">
        <w:t>validate/</w:t>
      </w:r>
      <w:r w:rsidR="00ED6738">
        <w:rPr>
          <w:rFonts w:hint="eastAsia"/>
        </w:rPr>
        <w:t>gain</w:t>
      </w:r>
      <w:r w:rsidR="00ED6738">
        <w:t>Validate</w:t>
      </w:r>
      <w:r w:rsidR="00ED6738">
        <w:rPr>
          <w:rFonts w:hint="eastAsia"/>
        </w:rPr>
        <w:t>Code</w:t>
      </w:r>
      <w:bookmarkEnd w:id="60"/>
    </w:p>
    <w:p w:rsidR="00DC160E" w:rsidRDefault="00DC160E" w:rsidP="00F4027F">
      <w:pPr>
        <w:pStyle w:val="30"/>
      </w:pPr>
      <w:bookmarkStart w:id="61" w:name="_Toc515450786"/>
      <w:r>
        <w:rPr>
          <w:rFonts w:hint="eastAsia"/>
        </w:rPr>
        <w:t>请求协议：Http Post</w:t>
      </w:r>
      <w:bookmarkEnd w:id="61"/>
    </w:p>
    <w:p w:rsidR="00DC160E" w:rsidRDefault="00DC160E" w:rsidP="00F4027F">
      <w:pPr>
        <w:pStyle w:val="30"/>
      </w:pPr>
      <w:bookmarkStart w:id="62" w:name="_Toc515450787"/>
      <w:r>
        <w:rPr>
          <w:rFonts w:hint="eastAsia"/>
        </w:rPr>
        <w:t>请求报文</w:t>
      </w:r>
      <w:bookmarkEnd w:id="62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DC160E" w:rsidTr="007431D2">
        <w:tc>
          <w:tcPr>
            <w:tcW w:w="1953" w:type="dxa"/>
            <w:gridSpan w:val="2"/>
            <w:shd w:val="clear" w:color="auto" w:fill="E6E6E6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C160E" w:rsidTr="007431D2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DC160E" w:rsidRPr="00712E26" w:rsidRDefault="00DC160E" w:rsidP="007431D2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DC160E" w:rsidRPr="00712E26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C160E" w:rsidRDefault="00DC160E" w:rsidP="007431D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C160E" w:rsidRPr="00E84BD3" w:rsidRDefault="00DC160E" w:rsidP="007431D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C160E" w:rsidTr="007431D2">
        <w:trPr>
          <w:trHeight w:val="417"/>
        </w:trPr>
        <w:tc>
          <w:tcPr>
            <w:tcW w:w="675" w:type="dxa"/>
            <w:vMerge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DC160E" w:rsidRDefault="00DC160E" w:rsidP="007431D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C160E" w:rsidRDefault="00DC160E" w:rsidP="007431D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C160E" w:rsidRPr="00E84BD3" w:rsidRDefault="00DC160E" w:rsidP="007431D2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DC160E" w:rsidTr="007431D2">
        <w:trPr>
          <w:trHeight w:val="417"/>
        </w:trPr>
        <w:tc>
          <w:tcPr>
            <w:tcW w:w="675" w:type="dxa"/>
            <w:vMerge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C160E" w:rsidRDefault="00DC160E" w:rsidP="007431D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C160E" w:rsidRPr="00E84BD3" w:rsidRDefault="00DC160E" w:rsidP="007431D2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DC160E" w:rsidTr="007431D2">
        <w:trPr>
          <w:trHeight w:val="417"/>
        </w:trPr>
        <w:tc>
          <w:tcPr>
            <w:tcW w:w="675" w:type="dxa"/>
            <w:vMerge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C160E" w:rsidRDefault="00DC160E" w:rsidP="007431D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C160E" w:rsidRDefault="00DC160E" w:rsidP="007431D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07679C" w:rsidTr="007431D2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07679C" w:rsidRDefault="0007679C" w:rsidP="0007679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obile</w:t>
            </w:r>
          </w:p>
        </w:tc>
        <w:tc>
          <w:tcPr>
            <w:tcW w:w="1296" w:type="dxa"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手机号</w:t>
            </w:r>
          </w:p>
        </w:tc>
        <w:tc>
          <w:tcPr>
            <w:tcW w:w="1056" w:type="dxa"/>
          </w:tcPr>
          <w:p w:rsidR="0007679C" w:rsidRDefault="00C30194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7679C" w:rsidRDefault="0007679C" w:rsidP="0007679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7679C" w:rsidRDefault="0007679C" w:rsidP="0007679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7679C" w:rsidTr="007431D2">
        <w:trPr>
          <w:trHeight w:val="417"/>
        </w:trPr>
        <w:tc>
          <w:tcPr>
            <w:tcW w:w="675" w:type="dxa"/>
            <w:vMerge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ali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dateWay</w:t>
            </w:r>
          </w:p>
        </w:tc>
        <w:tc>
          <w:tcPr>
            <w:tcW w:w="1296" w:type="dxa"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验证方式</w:t>
            </w:r>
          </w:p>
        </w:tc>
        <w:tc>
          <w:tcPr>
            <w:tcW w:w="1056" w:type="dxa"/>
          </w:tcPr>
          <w:p w:rsidR="0007679C" w:rsidRDefault="00D713BE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7679C" w:rsidRDefault="0007679C" w:rsidP="0007679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6" w:type="dxa"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7679C" w:rsidRDefault="00050904" w:rsidP="0007679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</w:t>
            </w:r>
            <w:r w:rsidR="0007679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:短信</w:t>
            </w:r>
          </w:p>
        </w:tc>
      </w:tr>
      <w:tr w:rsidR="0007679C" w:rsidTr="007431D2">
        <w:trPr>
          <w:trHeight w:val="417"/>
        </w:trPr>
        <w:tc>
          <w:tcPr>
            <w:tcW w:w="675" w:type="dxa"/>
            <w:vMerge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validateType</w:t>
            </w:r>
          </w:p>
        </w:tc>
        <w:tc>
          <w:tcPr>
            <w:tcW w:w="1296" w:type="dxa"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功能类型</w:t>
            </w:r>
          </w:p>
        </w:tc>
        <w:tc>
          <w:tcPr>
            <w:tcW w:w="1056" w:type="dxa"/>
          </w:tcPr>
          <w:p w:rsidR="0007679C" w:rsidRDefault="00EB7B9F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7679C" w:rsidRDefault="0007679C" w:rsidP="0007679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7679C" w:rsidRDefault="0007679C" w:rsidP="0007679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1注册 </w:t>
            </w:r>
            <w:r w:rsidR="00D609E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 </w:t>
            </w:r>
            <w:r w:rsidR="00D609E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登录</w:t>
            </w:r>
          </w:p>
        </w:tc>
      </w:tr>
    </w:tbl>
    <w:p w:rsidR="00DC160E" w:rsidRDefault="00DC160E" w:rsidP="00F4027F">
      <w:pPr>
        <w:pStyle w:val="30"/>
      </w:pPr>
      <w:bookmarkStart w:id="63" w:name="_Toc515450788"/>
      <w:r w:rsidRPr="001E2091">
        <w:rPr>
          <w:rFonts w:hint="eastAsia"/>
        </w:rPr>
        <w:t>响应报文</w:t>
      </w:r>
      <w:bookmarkEnd w:id="63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296"/>
        <w:gridCol w:w="1056"/>
        <w:gridCol w:w="983"/>
        <w:gridCol w:w="1116"/>
        <w:gridCol w:w="3343"/>
      </w:tblGrid>
      <w:tr w:rsidR="00632B3B" w:rsidTr="007431D2">
        <w:tc>
          <w:tcPr>
            <w:tcW w:w="1953" w:type="dxa"/>
            <w:shd w:val="clear" w:color="auto" w:fill="E6E6E6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632B3B" w:rsidTr="007431D2">
        <w:trPr>
          <w:trHeight w:val="417"/>
        </w:trPr>
        <w:tc>
          <w:tcPr>
            <w:tcW w:w="1953" w:type="dxa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32B3B" w:rsidRDefault="00632B3B" w:rsidP="00632B3B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632B3B" w:rsidRDefault="001A6E4C" w:rsidP="00632B3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 w:rsidR="00776FF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验签失败 </w:t>
            </w:r>
            <w:r w:rsidR="00776FF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1003 参数不合规 </w:t>
            </w:r>
            <w:r w:rsidR="00C95DD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1004 开发者已关闭  </w:t>
            </w:r>
            <w:r w:rsidR="00B10D5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1005 开发者权限不足  </w:t>
            </w:r>
            <w:r w:rsidR="00CF60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1006 authToken已失效  1007 appid不一致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="004F003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4F003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200</w:t>
            </w:r>
            <w:r w:rsidR="00A14EC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  <w:r w:rsidR="004F003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4F003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短信获取已超过限制</w:t>
            </w:r>
          </w:p>
        </w:tc>
      </w:tr>
      <w:tr w:rsidR="00632B3B" w:rsidTr="007431D2">
        <w:trPr>
          <w:trHeight w:val="417"/>
        </w:trPr>
        <w:tc>
          <w:tcPr>
            <w:tcW w:w="1953" w:type="dxa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32B3B" w:rsidRDefault="00632B3B" w:rsidP="00632B3B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632B3B" w:rsidRDefault="00DA0AAF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632B3B" w:rsidRDefault="00632B3B" w:rsidP="00632B3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</w:tbl>
    <w:p w:rsidR="00DC160E" w:rsidRDefault="00DC160E" w:rsidP="00F4027F">
      <w:pPr>
        <w:pStyle w:val="30"/>
      </w:pPr>
      <w:bookmarkStart w:id="64" w:name="_Toc515450789"/>
      <w:r>
        <w:rPr>
          <w:rFonts w:hint="eastAsia"/>
        </w:rPr>
        <w:lastRenderedPageBreak/>
        <w:t>响应示例</w:t>
      </w:r>
      <w:bookmarkEnd w:id="64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DC160E" w:rsidTr="007431D2">
        <w:tc>
          <w:tcPr>
            <w:tcW w:w="10682" w:type="dxa"/>
          </w:tcPr>
          <w:p w:rsidR="00DC160E" w:rsidRDefault="00DC160E" w:rsidP="007431D2">
            <w:r>
              <w:t>{"code": "0000",</w:t>
            </w:r>
          </w:p>
          <w:p w:rsidR="00281C8B" w:rsidRDefault="00DC160E" w:rsidP="00960EF3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DC160E" w:rsidRDefault="00DC160E" w:rsidP="007431D2">
            <w:r>
              <w:t>}</w:t>
            </w:r>
          </w:p>
        </w:tc>
      </w:tr>
    </w:tbl>
    <w:p w:rsidR="00DC160E" w:rsidRPr="00587AB7" w:rsidRDefault="00DC160E" w:rsidP="00DC160E">
      <w:pPr>
        <w:ind w:left="420"/>
      </w:pPr>
    </w:p>
    <w:p w:rsidR="00DC160E" w:rsidRPr="00825D68" w:rsidRDefault="00DC160E" w:rsidP="00F4027F">
      <w:pPr>
        <w:pStyle w:val="30"/>
      </w:pPr>
      <w:bookmarkStart w:id="65" w:name="_Toc515450790"/>
      <w:r>
        <w:rPr>
          <w:rFonts w:hint="eastAsia"/>
        </w:rPr>
        <w:t>TIPS</w:t>
      </w:r>
      <w:bookmarkEnd w:id="65"/>
    </w:p>
    <w:p w:rsidR="00E72326" w:rsidRPr="00E72326" w:rsidRDefault="00E72326" w:rsidP="00E72326"/>
    <w:p w:rsidR="00E64D9F" w:rsidRDefault="00E64D9F" w:rsidP="00E64D9F">
      <w:pPr>
        <w:pStyle w:val="2"/>
      </w:pPr>
      <w:bookmarkStart w:id="66" w:name="_Toc515450791"/>
      <w:r>
        <w:rPr>
          <w:rFonts w:hint="eastAsia"/>
        </w:rPr>
        <w:t>登录</w:t>
      </w:r>
      <w:r w:rsidR="00082D6B">
        <w:rPr>
          <w:rFonts w:hint="eastAsia"/>
        </w:rPr>
        <w:t>（包含注册）</w:t>
      </w:r>
      <w:bookmarkEnd w:id="66"/>
    </w:p>
    <w:p w:rsidR="00E64D9F" w:rsidRPr="00325297" w:rsidRDefault="00E64D9F" w:rsidP="00F4027F">
      <w:pPr>
        <w:pStyle w:val="30"/>
      </w:pPr>
      <w:bookmarkStart w:id="67" w:name="_Toc515450792"/>
      <w:r>
        <w:rPr>
          <w:rFonts w:hint="eastAsia"/>
        </w:rPr>
        <w:t>请求地址：</w:t>
      </w:r>
      <w:r w:rsidRPr="00581B34">
        <w:t>http</w:t>
      </w:r>
      <w:r>
        <w:t>s://{ip}:{port}/</w:t>
      </w:r>
      <w:r>
        <w:rPr>
          <w:rFonts w:hint="eastAsia"/>
        </w:rPr>
        <w:t>user/</w:t>
      </w:r>
      <w:r>
        <w:t>baseInfo</w:t>
      </w:r>
      <w:r>
        <w:rPr>
          <w:rFonts w:hint="eastAsia"/>
        </w:rPr>
        <w:t>/</w:t>
      </w:r>
      <w:r>
        <w:t>userL</w:t>
      </w:r>
      <w:r>
        <w:rPr>
          <w:rFonts w:hint="eastAsia"/>
        </w:rPr>
        <w:t>ogin</w:t>
      </w:r>
      <w:bookmarkEnd w:id="67"/>
    </w:p>
    <w:p w:rsidR="00E64D9F" w:rsidRDefault="00E64D9F" w:rsidP="00F4027F">
      <w:pPr>
        <w:pStyle w:val="30"/>
      </w:pPr>
      <w:bookmarkStart w:id="68" w:name="_Toc515450793"/>
      <w:r>
        <w:rPr>
          <w:rFonts w:hint="eastAsia"/>
        </w:rPr>
        <w:t>请求协议：Http Post</w:t>
      </w:r>
      <w:bookmarkEnd w:id="68"/>
    </w:p>
    <w:p w:rsidR="00E64D9F" w:rsidRDefault="00E64D9F" w:rsidP="00F4027F">
      <w:pPr>
        <w:pStyle w:val="30"/>
      </w:pPr>
      <w:bookmarkStart w:id="69" w:name="_Toc515450794"/>
      <w:r>
        <w:rPr>
          <w:rFonts w:hint="eastAsia"/>
        </w:rPr>
        <w:t>请求报文</w:t>
      </w:r>
      <w:bookmarkEnd w:id="69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E64D9F" w:rsidTr="00FA2576">
        <w:tc>
          <w:tcPr>
            <w:tcW w:w="1953" w:type="dxa"/>
            <w:gridSpan w:val="2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E64D9F" w:rsidTr="00FA2576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E64D9F" w:rsidRPr="00712E26" w:rsidRDefault="00E64D9F" w:rsidP="00FA2576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E64D9F" w:rsidRPr="00712E26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E64D9F" w:rsidRDefault="00E64D9F" w:rsidP="00FA257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E64D9F" w:rsidRPr="00E84BD3" w:rsidRDefault="00E64D9F" w:rsidP="00FA25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E64D9F" w:rsidTr="00FA2576">
        <w:trPr>
          <w:trHeight w:val="417"/>
        </w:trPr>
        <w:tc>
          <w:tcPr>
            <w:tcW w:w="675" w:type="dxa"/>
            <w:vMerge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E64D9F" w:rsidRDefault="00E64D9F" w:rsidP="00FA25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E64D9F" w:rsidRDefault="00E64D9F" w:rsidP="00FA257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E64D9F" w:rsidRPr="00E84BD3" w:rsidRDefault="00E64D9F" w:rsidP="00FA2576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E64D9F" w:rsidTr="00FA2576">
        <w:trPr>
          <w:trHeight w:val="417"/>
        </w:trPr>
        <w:tc>
          <w:tcPr>
            <w:tcW w:w="675" w:type="dxa"/>
            <w:vMerge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E64D9F" w:rsidRDefault="00E64D9F" w:rsidP="00FA257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E64D9F" w:rsidRPr="00E84BD3" w:rsidRDefault="00E64D9F" w:rsidP="00FA2576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E64D9F" w:rsidTr="00FA2576">
        <w:trPr>
          <w:trHeight w:val="417"/>
        </w:trPr>
        <w:tc>
          <w:tcPr>
            <w:tcW w:w="675" w:type="dxa"/>
            <w:vMerge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E64D9F" w:rsidRDefault="00E64D9F" w:rsidP="00FA257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E64D9F" w:rsidRDefault="00E64D9F" w:rsidP="00FA25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A624BD" w:rsidTr="00FA2576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A624BD" w:rsidRDefault="00A624BD" w:rsidP="00FA2576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A624BD" w:rsidRDefault="00A624BD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1296" w:type="dxa"/>
          </w:tcPr>
          <w:p w:rsidR="00A624BD" w:rsidRDefault="00A624BD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注册手机号</w:t>
            </w:r>
          </w:p>
        </w:tc>
        <w:tc>
          <w:tcPr>
            <w:tcW w:w="1056" w:type="dxa"/>
          </w:tcPr>
          <w:p w:rsidR="00A624BD" w:rsidRDefault="00C30194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624BD" w:rsidRDefault="00A624BD" w:rsidP="00FA2576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A624BD" w:rsidRDefault="00A624BD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624BD" w:rsidRDefault="00A624BD" w:rsidP="00FA25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A624BD" w:rsidTr="00FA2576">
        <w:trPr>
          <w:trHeight w:val="417"/>
        </w:trPr>
        <w:tc>
          <w:tcPr>
            <w:tcW w:w="675" w:type="dxa"/>
            <w:vMerge/>
          </w:tcPr>
          <w:p w:rsidR="00A624BD" w:rsidRDefault="00A624BD" w:rsidP="00B6000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A624BD" w:rsidRDefault="00A624BD" w:rsidP="00B6000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新宋体"/>
                <w:sz w:val="18"/>
                <w:szCs w:val="18"/>
              </w:rPr>
              <w:t>validateCode</w:t>
            </w:r>
          </w:p>
        </w:tc>
        <w:tc>
          <w:tcPr>
            <w:tcW w:w="1296" w:type="dxa"/>
          </w:tcPr>
          <w:p w:rsidR="00A624BD" w:rsidRDefault="00A624BD" w:rsidP="00B6000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动态验证码</w:t>
            </w:r>
          </w:p>
        </w:tc>
        <w:tc>
          <w:tcPr>
            <w:tcW w:w="1056" w:type="dxa"/>
          </w:tcPr>
          <w:p w:rsidR="00A624BD" w:rsidRDefault="00C30194" w:rsidP="00B6000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624BD" w:rsidRDefault="00A624BD" w:rsidP="00B6000A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6" w:type="dxa"/>
          </w:tcPr>
          <w:p w:rsidR="00A624BD" w:rsidRDefault="00A624BD" w:rsidP="00B6000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624BD" w:rsidRDefault="00A624BD" w:rsidP="00B6000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A624BD" w:rsidTr="00FA2576">
        <w:trPr>
          <w:trHeight w:val="417"/>
        </w:trPr>
        <w:tc>
          <w:tcPr>
            <w:tcW w:w="675" w:type="dxa"/>
            <w:vMerge/>
          </w:tcPr>
          <w:p w:rsidR="00A624BD" w:rsidRDefault="00A624BD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A624BD" w:rsidRDefault="00A624BD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login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1296" w:type="dxa"/>
          </w:tcPr>
          <w:p w:rsidR="00A624BD" w:rsidRDefault="00A624BD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登录渠道</w:t>
            </w:r>
          </w:p>
        </w:tc>
        <w:tc>
          <w:tcPr>
            <w:tcW w:w="1056" w:type="dxa"/>
          </w:tcPr>
          <w:p w:rsidR="00A624BD" w:rsidRDefault="00C30194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624BD" w:rsidRDefault="0005520B" w:rsidP="00FA2576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6" w:type="dxa"/>
          </w:tcPr>
          <w:p w:rsidR="00A624BD" w:rsidRDefault="00A624BD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624BD" w:rsidRDefault="00A624BD" w:rsidP="00FA25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1001 ios手机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1002 android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</w:t>
            </w:r>
          </w:p>
          <w:p w:rsidR="00E0280B" w:rsidRDefault="00E0280B" w:rsidP="00FA25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1003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微信小程序</w:t>
            </w:r>
            <w:r w:rsidR="00495B0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495B0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1004 </w:t>
            </w:r>
            <w:r w:rsidR="00213A5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</w:t>
            </w:r>
            <w:r w:rsidR="00213A5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H5</w:t>
            </w:r>
          </w:p>
        </w:tc>
      </w:tr>
      <w:tr w:rsidR="00A624BD" w:rsidTr="00FA2576">
        <w:trPr>
          <w:trHeight w:val="417"/>
        </w:trPr>
        <w:tc>
          <w:tcPr>
            <w:tcW w:w="675" w:type="dxa"/>
            <w:vMerge/>
          </w:tcPr>
          <w:p w:rsidR="00A624BD" w:rsidRDefault="00A624BD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A624BD" w:rsidRDefault="004E6682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login</w:t>
            </w:r>
            <w:r w:rsidR="001078C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</w:t>
            </w:r>
            <w:r w:rsidR="00A624BD" w:rsidRPr="0017399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evice</w:t>
            </w:r>
          </w:p>
        </w:tc>
        <w:tc>
          <w:tcPr>
            <w:tcW w:w="1296" w:type="dxa"/>
          </w:tcPr>
          <w:p w:rsidR="00A624BD" w:rsidRDefault="001078CB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手持设备标识</w:t>
            </w:r>
          </w:p>
        </w:tc>
        <w:tc>
          <w:tcPr>
            <w:tcW w:w="1056" w:type="dxa"/>
          </w:tcPr>
          <w:p w:rsidR="00A624BD" w:rsidRDefault="00C30194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624BD" w:rsidRDefault="00A624BD" w:rsidP="00FA2576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A624BD" w:rsidRDefault="00A624BD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624BD" w:rsidRDefault="00F53172" w:rsidP="00FA25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ios手机前缀“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android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手机前缀“A”</w:t>
            </w:r>
          </w:p>
          <w:p w:rsidR="00E0280B" w:rsidRDefault="00E0280B" w:rsidP="00FA25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微信小程序前缀“W”</w:t>
            </w:r>
            <w:r w:rsidR="005D215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213A5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</w:t>
            </w:r>
            <w:r w:rsidR="00213A5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H5</w:t>
            </w:r>
            <w:r w:rsidR="005D215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前缀“</w:t>
            </w:r>
            <w:r w:rsidR="005D215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</w:t>
            </w:r>
            <w:r w:rsidR="005D215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”</w:t>
            </w:r>
          </w:p>
        </w:tc>
      </w:tr>
    </w:tbl>
    <w:p w:rsidR="00E64D9F" w:rsidRDefault="00E64D9F" w:rsidP="00F4027F">
      <w:pPr>
        <w:pStyle w:val="30"/>
      </w:pPr>
      <w:bookmarkStart w:id="70" w:name="_Toc515450795"/>
      <w:r w:rsidRPr="001E2091">
        <w:rPr>
          <w:rFonts w:hint="eastAsia"/>
        </w:rPr>
        <w:t>响应报文</w:t>
      </w:r>
      <w:bookmarkEnd w:id="70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1560"/>
        <w:gridCol w:w="936"/>
        <w:gridCol w:w="983"/>
        <w:gridCol w:w="1116"/>
        <w:gridCol w:w="3343"/>
      </w:tblGrid>
      <w:tr w:rsidR="00E64D9F" w:rsidTr="008A506C">
        <w:tc>
          <w:tcPr>
            <w:tcW w:w="1809" w:type="dxa"/>
            <w:gridSpan w:val="2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560" w:type="dxa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936" w:type="dxa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E64D9F" w:rsidTr="008A506C">
        <w:trPr>
          <w:trHeight w:val="417"/>
        </w:trPr>
        <w:tc>
          <w:tcPr>
            <w:tcW w:w="1809" w:type="dxa"/>
            <w:gridSpan w:val="2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560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93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E64D9F" w:rsidRDefault="00E64D9F" w:rsidP="00FA257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E64D9F" w:rsidRDefault="00E64D9F" w:rsidP="00FA25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 w:rsidR="00776FF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验签失败 </w:t>
            </w:r>
            <w:r w:rsidR="00776FF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1003 参数不合规 </w:t>
            </w:r>
            <w:r w:rsidR="00C95DD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1004 开发者已关闭  </w:t>
            </w:r>
            <w:r w:rsidR="00B10D5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1005 开发者权限不足  </w:t>
            </w:r>
            <w:r w:rsidR="00CF60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1006 authToken已失效  1007 appid不一致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="004C69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4C69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200</w:t>
            </w:r>
            <w:r w:rsidR="00E919E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  <w:r w:rsidR="004C69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4C69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手机未注册 </w:t>
            </w:r>
            <w:r w:rsidR="004C69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2002 </w:t>
            </w:r>
            <w:r w:rsidR="004C69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动态验证码错误或已失效 </w:t>
            </w:r>
            <w:r w:rsidR="004C69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2003 </w:t>
            </w:r>
            <w:r w:rsidR="004C69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渠道不存在</w:t>
            </w:r>
            <w:r w:rsidR="004C69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C93C9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200</w:t>
            </w:r>
            <w:r w:rsidR="007049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6</w:t>
            </w:r>
            <w:r w:rsidR="00C93C9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C93C9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已在</w:t>
            </w:r>
            <w:r w:rsidR="00D27B3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其他设备上登录</w:t>
            </w:r>
            <w:r w:rsidR="009E593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9E5932" w:rsidRPr="009E593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2010 已冻结</w:t>
            </w:r>
            <w:r w:rsidR="009E593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A26F67">
              <w:rPr>
                <w:rFonts w:hint="eastAsia"/>
              </w:rPr>
              <w:t xml:space="preserve"> </w:t>
            </w:r>
            <w:r w:rsidR="00A26F67" w:rsidRPr="00A26F6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2023 openId获取失败</w:t>
            </w:r>
          </w:p>
        </w:tc>
      </w:tr>
      <w:tr w:rsidR="00E64D9F" w:rsidTr="008A506C">
        <w:trPr>
          <w:trHeight w:val="417"/>
        </w:trPr>
        <w:tc>
          <w:tcPr>
            <w:tcW w:w="1809" w:type="dxa"/>
            <w:gridSpan w:val="2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560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93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E64D9F" w:rsidRDefault="00E64D9F" w:rsidP="00FA257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E64D9F" w:rsidRDefault="00C550AA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E64D9F" w:rsidRDefault="00E64D9F" w:rsidP="00FA25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C30194" w:rsidTr="008A506C">
        <w:trPr>
          <w:trHeight w:val="417"/>
        </w:trPr>
        <w:tc>
          <w:tcPr>
            <w:tcW w:w="1809" w:type="dxa"/>
            <w:gridSpan w:val="2"/>
          </w:tcPr>
          <w:p w:rsidR="00C30194" w:rsidRDefault="00C30194" w:rsidP="00C3019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560" w:type="dxa"/>
          </w:tcPr>
          <w:p w:rsidR="00C30194" w:rsidRDefault="00C30194" w:rsidP="00C3019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936" w:type="dxa"/>
          </w:tcPr>
          <w:p w:rsidR="00C30194" w:rsidRDefault="00C30194" w:rsidP="00C3019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C30194" w:rsidRDefault="00C30194" w:rsidP="00C30194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C30194" w:rsidRDefault="00C30194" w:rsidP="00C3019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C30194" w:rsidRDefault="00C30194" w:rsidP="00C3019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69381A" w:rsidTr="008A506C">
        <w:trPr>
          <w:trHeight w:val="417"/>
        </w:trPr>
        <w:tc>
          <w:tcPr>
            <w:tcW w:w="675" w:type="dxa"/>
            <w:vMerge w:val="restart"/>
          </w:tcPr>
          <w:p w:rsidR="0069381A" w:rsidRDefault="0069381A" w:rsidP="00C3019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381A" w:rsidRDefault="0069381A" w:rsidP="00C3019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560" w:type="dxa"/>
          </w:tcPr>
          <w:p w:rsidR="0069381A" w:rsidRDefault="0069381A" w:rsidP="00C3019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936" w:type="dxa"/>
          </w:tcPr>
          <w:p w:rsidR="0069381A" w:rsidRDefault="0069381A" w:rsidP="00C3019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9381A" w:rsidRDefault="0069381A" w:rsidP="00C30194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69381A" w:rsidRDefault="0069381A" w:rsidP="00C3019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69381A" w:rsidRDefault="0069381A" w:rsidP="00C3019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69381A" w:rsidTr="008A506C">
        <w:trPr>
          <w:trHeight w:val="417"/>
        </w:trPr>
        <w:tc>
          <w:tcPr>
            <w:tcW w:w="675" w:type="dxa"/>
            <w:vMerge/>
          </w:tcPr>
          <w:p w:rsidR="0069381A" w:rsidRDefault="0069381A" w:rsidP="00DF7C7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381A" w:rsidRDefault="0069381A" w:rsidP="00DF7C7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ccount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</w:p>
        </w:tc>
        <w:tc>
          <w:tcPr>
            <w:tcW w:w="1560" w:type="dxa"/>
          </w:tcPr>
          <w:p w:rsidR="0069381A" w:rsidRDefault="0069381A" w:rsidP="00DF7C7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账户余额</w:t>
            </w:r>
          </w:p>
        </w:tc>
        <w:tc>
          <w:tcPr>
            <w:tcW w:w="936" w:type="dxa"/>
          </w:tcPr>
          <w:p w:rsidR="0069381A" w:rsidRDefault="0069381A" w:rsidP="00DF7C7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69381A" w:rsidRDefault="0069381A" w:rsidP="00DF7C73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69381A" w:rsidRDefault="0069381A" w:rsidP="00DF7C7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69381A" w:rsidRDefault="0069381A" w:rsidP="00DF7C73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>单位</w:t>
            </w: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>人民币</w:t>
            </w: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>分</w:t>
            </w:r>
          </w:p>
        </w:tc>
      </w:tr>
      <w:tr w:rsidR="0069381A" w:rsidTr="008A506C">
        <w:trPr>
          <w:trHeight w:val="417"/>
        </w:trPr>
        <w:tc>
          <w:tcPr>
            <w:tcW w:w="675" w:type="dxa"/>
            <w:vMerge/>
          </w:tcPr>
          <w:p w:rsidR="0069381A" w:rsidRDefault="0069381A" w:rsidP="00DF7C7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381A" w:rsidRDefault="0069381A" w:rsidP="00DF7C7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oints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</w:p>
        </w:tc>
        <w:tc>
          <w:tcPr>
            <w:tcW w:w="1560" w:type="dxa"/>
          </w:tcPr>
          <w:p w:rsidR="0069381A" w:rsidRDefault="0069381A" w:rsidP="00DF7C7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积分余额</w:t>
            </w:r>
          </w:p>
        </w:tc>
        <w:tc>
          <w:tcPr>
            <w:tcW w:w="936" w:type="dxa"/>
          </w:tcPr>
          <w:p w:rsidR="0069381A" w:rsidRDefault="0069381A" w:rsidP="00DF7C7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69381A" w:rsidRDefault="0069381A" w:rsidP="00DF7C73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69381A" w:rsidRDefault="0069381A" w:rsidP="00DF7C7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69381A" w:rsidRDefault="0069381A" w:rsidP="00DF7C73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>积分单位</w:t>
            </w:r>
          </w:p>
        </w:tc>
      </w:tr>
      <w:tr w:rsidR="0069381A" w:rsidTr="008A506C">
        <w:trPr>
          <w:trHeight w:val="417"/>
        </w:trPr>
        <w:tc>
          <w:tcPr>
            <w:tcW w:w="675" w:type="dxa"/>
            <w:vMerge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2651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portrait</w:t>
            </w:r>
          </w:p>
        </w:tc>
        <w:tc>
          <w:tcPr>
            <w:tcW w:w="1560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头像</w:t>
            </w:r>
          </w:p>
        </w:tc>
        <w:tc>
          <w:tcPr>
            <w:tcW w:w="936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9381A" w:rsidRDefault="0069381A" w:rsidP="00155C3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116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69381A" w:rsidRDefault="0069381A" w:rsidP="00155C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图片地址</w:t>
            </w:r>
          </w:p>
        </w:tc>
      </w:tr>
      <w:tr w:rsidR="0069381A" w:rsidTr="008A506C">
        <w:trPr>
          <w:trHeight w:val="417"/>
        </w:trPr>
        <w:tc>
          <w:tcPr>
            <w:tcW w:w="675" w:type="dxa"/>
            <w:vMerge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nick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560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936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9381A" w:rsidRDefault="0069381A" w:rsidP="00155C3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16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69381A" w:rsidRDefault="0069381A" w:rsidP="00155C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69381A" w:rsidTr="008A506C">
        <w:trPr>
          <w:trHeight w:val="417"/>
        </w:trPr>
        <w:tc>
          <w:tcPr>
            <w:tcW w:w="675" w:type="dxa"/>
            <w:vMerge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560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936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9381A" w:rsidRDefault="0069381A" w:rsidP="00155C3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69381A" w:rsidRDefault="0069381A" w:rsidP="00155C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69381A" w:rsidTr="008A506C">
        <w:trPr>
          <w:trHeight w:val="417"/>
        </w:trPr>
        <w:tc>
          <w:tcPr>
            <w:tcW w:w="675" w:type="dxa"/>
            <w:vMerge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560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性别</w:t>
            </w:r>
          </w:p>
        </w:tc>
        <w:tc>
          <w:tcPr>
            <w:tcW w:w="936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69381A" w:rsidRDefault="0069381A" w:rsidP="00155C3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69381A" w:rsidRDefault="0069381A" w:rsidP="00155C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1男 2女 3保密</w:t>
            </w:r>
          </w:p>
        </w:tc>
      </w:tr>
      <w:tr w:rsidR="0069381A" w:rsidTr="008A506C">
        <w:trPr>
          <w:trHeight w:val="417"/>
        </w:trPr>
        <w:tc>
          <w:tcPr>
            <w:tcW w:w="675" w:type="dxa"/>
            <w:vMerge/>
          </w:tcPr>
          <w:p w:rsidR="0069381A" w:rsidRDefault="0069381A" w:rsidP="0069381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381A" w:rsidRDefault="0069381A" w:rsidP="0069381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loginD</w:t>
            </w:r>
            <w:r w:rsidRPr="0017399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evice</w:t>
            </w:r>
          </w:p>
        </w:tc>
        <w:tc>
          <w:tcPr>
            <w:tcW w:w="1560" w:type="dxa"/>
          </w:tcPr>
          <w:p w:rsidR="0069381A" w:rsidRDefault="0069381A" w:rsidP="0069381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手持设备标识</w:t>
            </w:r>
          </w:p>
        </w:tc>
        <w:tc>
          <w:tcPr>
            <w:tcW w:w="936" w:type="dxa"/>
          </w:tcPr>
          <w:p w:rsidR="0069381A" w:rsidRDefault="0069381A" w:rsidP="0069381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9381A" w:rsidRDefault="0069381A" w:rsidP="0069381A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69381A" w:rsidRDefault="0069381A" w:rsidP="0069381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69381A" w:rsidRDefault="0069381A" w:rsidP="0069381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ios手机前缀“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android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手机前缀“A”</w:t>
            </w:r>
          </w:p>
          <w:p w:rsidR="0069381A" w:rsidRDefault="0069381A" w:rsidP="0069381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微信小程序前缀“W”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前缀“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”</w:t>
            </w:r>
          </w:p>
        </w:tc>
      </w:tr>
    </w:tbl>
    <w:p w:rsidR="00E64D9F" w:rsidRDefault="00E64D9F" w:rsidP="00F4027F">
      <w:pPr>
        <w:pStyle w:val="30"/>
      </w:pPr>
      <w:bookmarkStart w:id="71" w:name="_Toc515450796"/>
      <w:r>
        <w:rPr>
          <w:rFonts w:hint="eastAsia"/>
        </w:rPr>
        <w:t>响应示例</w:t>
      </w:r>
      <w:bookmarkEnd w:id="71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E64D9F" w:rsidTr="00FA2576">
        <w:tc>
          <w:tcPr>
            <w:tcW w:w="10682" w:type="dxa"/>
          </w:tcPr>
          <w:p w:rsidR="004A7311" w:rsidRDefault="004A7311" w:rsidP="004A7311">
            <w:r>
              <w:t>{"code": "0000",</w:t>
            </w:r>
          </w:p>
          <w:p w:rsidR="004A7311" w:rsidRDefault="004A7311" w:rsidP="004A7311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4A7311" w:rsidRDefault="004A7311" w:rsidP="004A7311">
            <w: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  <w:r>
              <w:t xml:space="preserve"> ": </w:t>
            </w:r>
            <w:r>
              <w:rPr>
                <w:rFonts w:hint="eastAsia"/>
              </w:rPr>
              <w:t>{"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  <w:r>
              <w:rPr>
                <w:rFonts w:hint="eastAsia"/>
              </w:rPr>
              <w:t>":"FHIOIEJ</w:t>
            </w:r>
            <w:r>
              <w:t>359HFIOE12</w:t>
            </w:r>
            <w:r>
              <w:rPr>
                <w:rFonts w:hint="eastAsia"/>
              </w:rPr>
              <w:t>"</w:t>
            </w:r>
            <w:r w:rsidR="0014547A">
              <w:rPr>
                <w:rFonts w:hint="eastAsia"/>
              </w:rPr>
              <w:t>,"</w:t>
            </w:r>
            <w:r w:rsidR="0014547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a</w:t>
            </w:r>
            <w:r w:rsidR="0014547A"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ccount</w:t>
            </w:r>
            <w:r w:rsidR="0014547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="0014547A"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  <w:r w:rsidR="0014547A">
              <w:rPr>
                <w:rFonts w:hint="eastAsia"/>
              </w:rPr>
              <w:t xml:space="preserve"> ":</w:t>
            </w:r>
            <w:r w:rsidR="0014547A">
              <w:t>0,</w:t>
            </w:r>
            <w:r w:rsidR="0014547A">
              <w:rPr>
                <w:rFonts w:hint="eastAsia"/>
              </w:rPr>
              <w:t>"</w:t>
            </w:r>
            <w:r w:rsidR="0014547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p</w:t>
            </w:r>
            <w:r w:rsidR="0014547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oints</w:t>
            </w:r>
            <w:r w:rsidR="0014547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="0014547A"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  <w:r w:rsidR="0014547A">
              <w:rPr>
                <w:rFonts w:hint="eastAsia"/>
              </w:rPr>
              <w:t xml:space="preserve"> ":</w:t>
            </w:r>
            <w:r w:rsidR="0014547A">
              <w:t>0</w:t>
            </w:r>
            <w:r>
              <w:rPr>
                <w:rFonts w:hint="eastAsia"/>
              </w:rPr>
              <w:t>}</w:t>
            </w:r>
          </w:p>
          <w:p w:rsidR="00E64D9F" w:rsidRDefault="004A7311" w:rsidP="004A7311">
            <w:r>
              <w:t>}</w:t>
            </w:r>
          </w:p>
        </w:tc>
      </w:tr>
    </w:tbl>
    <w:p w:rsidR="00E64D9F" w:rsidRPr="00587AB7" w:rsidRDefault="00E64D9F" w:rsidP="00E64D9F">
      <w:pPr>
        <w:ind w:left="420"/>
      </w:pPr>
    </w:p>
    <w:p w:rsidR="00570F91" w:rsidRPr="00825D68" w:rsidRDefault="00E64D9F" w:rsidP="00F4027F">
      <w:pPr>
        <w:pStyle w:val="30"/>
      </w:pPr>
      <w:bookmarkStart w:id="72" w:name="_Toc515450797"/>
      <w:r>
        <w:rPr>
          <w:rFonts w:hint="eastAsia"/>
        </w:rPr>
        <w:t>TIPS</w:t>
      </w:r>
      <w:bookmarkEnd w:id="72"/>
    </w:p>
    <w:p w:rsidR="000967C5" w:rsidRDefault="000967C5" w:rsidP="000967C5"/>
    <w:p w:rsidR="000D3B22" w:rsidRDefault="000D3B22" w:rsidP="000D3B22">
      <w:pPr>
        <w:pStyle w:val="2"/>
      </w:pPr>
      <w:bookmarkStart w:id="73" w:name="_Toc515450798"/>
      <w:r>
        <w:rPr>
          <w:rFonts w:hint="eastAsia"/>
        </w:rPr>
        <w:t>登出</w:t>
      </w:r>
      <w:bookmarkEnd w:id="73"/>
    </w:p>
    <w:p w:rsidR="00D57785" w:rsidRPr="00117A40" w:rsidRDefault="00D57785" w:rsidP="00D57785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</w:t>
      </w:r>
      <w:r w:rsidR="00B22B9E" w:rsidRPr="00117A40">
        <w:rPr>
          <w:rFonts w:hint="eastAsia"/>
          <w:color w:val="FF0000"/>
        </w:rPr>
        <w:t>加入请求的</w:t>
      </w:r>
      <w:r w:rsidR="00B22B9E"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="00B22B9E" w:rsidRPr="00117A40">
        <w:rPr>
          <w:rFonts w:ascii="微软雅黑" w:eastAsia="微软雅黑" w:hAnsi="微软雅黑"/>
          <w:color w:val="FF0000"/>
          <w:sz w:val="18"/>
          <w:szCs w:val="18"/>
        </w:rPr>
        <w:t>evi</w:t>
      </w:r>
      <w:r w:rsidR="00EE351F" w:rsidRPr="00117A40">
        <w:rPr>
          <w:rFonts w:ascii="微软雅黑" w:eastAsia="微软雅黑" w:hAnsi="微软雅黑"/>
          <w:color w:val="FF0000"/>
          <w:sz w:val="18"/>
          <w:szCs w:val="18"/>
        </w:rPr>
        <w:t>m</w:t>
      </w:r>
      <w:r w:rsidR="00B22B9E" w:rsidRPr="00117A40">
        <w:rPr>
          <w:rFonts w:ascii="微软雅黑" w:eastAsia="微软雅黑" w:hAnsi="微软雅黑"/>
          <w:color w:val="FF0000"/>
          <w:sz w:val="18"/>
          <w:szCs w:val="18"/>
        </w:rPr>
        <w:t>ark</w:t>
      </w:r>
      <w:r w:rsidR="00B22B9E"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="00CE206E" w:rsidRPr="00117A40">
        <w:rPr>
          <w:rFonts w:ascii="微软雅黑" w:eastAsia="微软雅黑" w:hAnsi="微软雅黑"/>
          <w:color w:val="FF0000"/>
          <w:sz w:val="18"/>
          <w:szCs w:val="18"/>
        </w:rPr>
        <w:t>use</w:t>
      </w:r>
      <w:r w:rsidR="00B22B9E" w:rsidRPr="00117A40">
        <w:rPr>
          <w:rFonts w:ascii="微软雅黑" w:eastAsia="微软雅黑" w:hAnsi="微软雅黑"/>
          <w:color w:val="FF0000"/>
          <w:sz w:val="18"/>
          <w:szCs w:val="18"/>
        </w:rPr>
        <w:t>nc</w:t>
      </w:r>
    </w:p>
    <w:p w:rsidR="000D3B22" w:rsidRPr="00325297" w:rsidRDefault="000D3B22" w:rsidP="000D3B22">
      <w:pPr>
        <w:pStyle w:val="30"/>
      </w:pPr>
      <w:bookmarkStart w:id="74" w:name="_Toc515450799"/>
      <w:r>
        <w:rPr>
          <w:rFonts w:hint="eastAsia"/>
        </w:rPr>
        <w:lastRenderedPageBreak/>
        <w:t>请求地址：</w:t>
      </w:r>
      <w:r w:rsidRPr="00581B34">
        <w:t>http</w:t>
      </w:r>
      <w:r>
        <w:t>s://{ip}:{port}/</w:t>
      </w:r>
      <w:r>
        <w:rPr>
          <w:rFonts w:hint="eastAsia"/>
        </w:rPr>
        <w:t>user/</w:t>
      </w:r>
      <w:r>
        <w:t>baseInfo</w:t>
      </w:r>
      <w:r>
        <w:rPr>
          <w:rFonts w:hint="eastAsia"/>
        </w:rPr>
        <w:t>/</w:t>
      </w:r>
      <w:r>
        <w:t>userL</w:t>
      </w:r>
      <w:r>
        <w:rPr>
          <w:rFonts w:hint="eastAsia"/>
        </w:rPr>
        <w:t>ogin</w:t>
      </w:r>
      <w:r w:rsidR="00321A89">
        <w:rPr>
          <w:rFonts w:hint="eastAsia"/>
        </w:rPr>
        <w:t>Out</w:t>
      </w:r>
      <w:bookmarkEnd w:id="74"/>
    </w:p>
    <w:p w:rsidR="000D3B22" w:rsidRDefault="000D3B22" w:rsidP="000D3B22">
      <w:pPr>
        <w:pStyle w:val="30"/>
      </w:pPr>
      <w:bookmarkStart w:id="75" w:name="_Toc515450800"/>
      <w:r>
        <w:rPr>
          <w:rFonts w:hint="eastAsia"/>
        </w:rPr>
        <w:t>请求协议：Http Post</w:t>
      </w:r>
      <w:bookmarkEnd w:id="75"/>
    </w:p>
    <w:p w:rsidR="000D3B22" w:rsidRDefault="000D3B22" w:rsidP="000D3B22">
      <w:pPr>
        <w:pStyle w:val="30"/>
      </w:pPr>
      <w:bookmarkStart w:id="76" w:name="_Toc515450801"/>
      <w:r>
        <w:rPr>
          <w:rFonts w:hint="eastAsia"/>
        </w:rPr>
        <w:t>请求报文</w:t>
      </w:r>
      <w:bookmarkEnd w:id="76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0D3B22" w:rsidTr="009E0338">
        <w:tc>
          <w:tcPr>
            <w:tcW w:w="1953" w:type="dxa"/>
            <w:gridSpan w:val="2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D3B22" w:rsidTr="009E0338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0D3B22" w:rsidRPr="00712E26" w:rsidRDefault="000D3B22" w:rsidP="009E0338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0D3B22" w:rsidRPr="00712E26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D3B22" w:rsidRDefault="000D3B22" w:rsidP="009E033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D3B22" w:rsidRPr="00E84BD3" w:rsidRDefault="000D3B22" w:rsidP="009E033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D3B22" w:rsidTr="009E0338">
        <w:trPr>
          <w:trHeight w:val="417"/>
        </w:trPr>
        <w:tc>
          <w:tcPr>
            <w:tcW w:w="675" w:type="dxa"/>
            <w:vMerge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0D3B22" w:rsidRDefault="000D3B22" w:rsidP="009E033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D3B22" w:rsidRDefault="000D3B22" w:rsidP="009E033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D3B22" w:rsidRPr="00E84BD3" w:rsidRDefault="000D3B22" w:rsidP="009E0338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0D3B22" w:rsidTr="009E0338">
        <w:trPr>
          <w:trHeight w:val="417"/>
        </w:trPr>
        <w:tc>
          <w:tcPr>
            <w:tcW w:w="675" w:type="dxa"/>
            <w:vMerge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D3B22" w:rsidRDefault="000D3B22" w:rsidP="009E033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D3B22" w:rsidRPr="00E84BD3" w:rsidRDefault="000D3B22" w:rsidP="009E0338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0D3B22" w:rsidTr="009E0338">
        <w:trPr>
          <w:trHeight w:val="417"/>
        </w:trPr>
        <w:tc>
          <w:tcPr>
            <w:tcW w:w="675" w:type="dxa"/>
            <w:vMerge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D3B22" w:rsidRDefault="000D3B22" w:rsidP="009E033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D3B22" w:rsidRDefault="000D3B22" w:rsidP="009E033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5D4786" w:rsidTr="009E0338">
        <w:trPr>
          <w:trHeight w:val="417"/>
        </w:trPr>
        <w:tc>
          <w:tcPr>
            <w:tcW w:w="675" w:type="dxa"/>
            <w:textDirection w:val="tbRlV"/>
          </w:tcPr>
          <w:p w:rsidR="005D4786" w:rsidRDefault="005D4786" w:rsidP="005D4786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5D4786" w:rsidRDefault="005D4786" w:rsidP="005D478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296" w:type="dxa"/>
          </w:tcPr>
          <w:p w:rsidR="005D4786" w:rsidRDefault="005D4786" w:rsidP="005D478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5D4786" w:rsidRDefault="005D4786" w:rsidP="005D478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5D4786" w:rsidRDefault="005D4786" w:rsidP="005D4786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5D4786" w:rsidRDefault="005D4786" w:rsidP="005D478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5D4786" w:rsidRDefault="005D4786" w:rsidP="005D478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0D3B22" w:rsidRDefault="000D3B22" w:rsidP="000D3B22">
      <w:pPr>
        <w:pStyle w:val="30"/>
      </w:pPr>
      <w:bookmarkStart w:id="77" w:name="_Toc515450802"/>
      <w:r w:rsidRPr="001E2091">
        <w:rPr>
          <w:rFonts w:hint="eastAsia"/>
        </w:rPr>
        <w:t>响应报文</w:t>
      </w:r>
      <w:bookmarkEnd w:id="77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36"/>
        <w:gridCol w:w="983"/>
        <w:gridCol w:w="1116"/>
        <w:gridCol w:w="3343"/>
      </w:tblGrid>
      <w:tr w:rsidR="000D3B22" w:rsidTr="009E0338">
        <w:tc>
          <w:tcPr>
            <w:tcW w:w="1809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560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936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D3B22" w:rsidTr="009E0338">
        <w:trPr>
          <w:trHeight w:val="417"/>
        </w:trPr>
        <w:tc>
          <w:tcPr>
            <w:tcW w:w="1809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560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93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D3B22" w:rsidRDefault="000D3B22" w:rsidP="009E033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D3B22" w:rsidRDefault="000D3B22" w:rsidP="009E033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验签失败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1003 参数不合规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E4454C">
              <w:rPr>
                <w:rFonts w:hint="eastAsia"/>
              </w:rPr>
              <w:t xml:space="preserve"> </w:t>
            </w:r>
            <w:r w:rsidR="00E4454C"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B22" w:rsidTr="009E0338">
        <w:trPr>
          <w:trHeight w:val="417"/>
        </w:trPr>
        <w:tc>
          <w:tcPr>
            <w:tcW w:w="1809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560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93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D3B22" w:rsidRDefault="000D3B22" w:rsidP="009E033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D3B22" w:rsidRDefault="000D3B22" w:rsidP="009E033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</w:tbl>
    <w:p w:rsidR="000D3B22" w:rsidRDefault="000D3B22" w:rsidP="000D3B22">
      <w:pPr>
        <w:pStyle w:val="30"/>
      </w:pPr>
      <w:bookmarkStart w:id="78" w:name="_Toc515450803"/>
      <w:r>
        <w:rPr>
          <w:rFonts w:hint="eastAsia"/>
        </w:rPr>
        <w:t>响应示例</w:t>
      </w:r>
      <w:bookmarkEnd w:id="78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0D3B22" w:rsidTr="009E0338">
        <w:tc>
          <w:tcPr>
            <w:tcW w:w="10682" w:type="dxa"/>
          </w:tcPr>
          <w:p w:rsidR="000D3B22" w:rsidRDefault="000D3B22" w:rsidP="009E0338">
            <w:r>
              <w:t>{"code": "0000",</w:t>
            </w:r>
          </w:p>
          <w:p w:rsidR="000D3B22" w:rsidRDefault="000D3B22" w:rsidP="009E0338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0D3B22" w:rsidRDefault="000D3B22" w:rsidP="009E0338">
            <w: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  <w:r>
              <w:t xml:space="preserve"> ": </w:t>
            </w:r>
            <w:r>
              <w:rPr>
                <w:rFonts w:hint="eastAsia"/>
              </w:rPr>
              <w:t>{"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  <w:r>
              <w:rPr>
                <w:rFonts w:hint="eastAsia"/>
              </w:rPr>
              <w:t>":"FHIOIEJ</w:t>
            </w:r>
            <w:r>
              <w:t>359HFIOE12</w:t>
            </w:r>
            <w:r>
              <w:rPr>
                <w:rFonts w:hint="eastAsia"/>
              </w:rPr>
              <w:t>","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a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ccount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  <w:r>
              <w:rPr>
                <w:rFonts w:hint="eastAsia"/>
              </w:rPr>
              <w:t xml:space="preserve"> ":</w:t>
            </w:r>
            <w:r>
              <w:t>0,</w:t>
            </w: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p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oints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  <w:r>
              <w:rPr>
                <w:rFonts w:hint="eastAsia"/>
              </w:rPr>
              <w:t xml:space="preserve"> ":</w:t>
            </w:r>
            <w:r>
              <w:t>0</w:t>
            </w:r>
            <w:r>
              <w:rPr>
                <w:rFonts w:hint="eastAsia"/>
              </w:rPr>
              <w:t>}</w:t>
            </w:r>
          </w:p>
          <w:p w:rsidR="000D3B22" w:rsidRDefault="000D3B22" w:rsidP="009E0338">
            <w:r>
              <w:t>}</w:t>
            </w:r>
          </w:p>
        </w:tc>
      </w:tr>
    </w:tbl>
    <w:p w:rsidR="000D3B22" w:rsidRPr="00587AB7" w:rsidRDefault="000D3B22" w:rsidP="000D3B22">
      <w:pPr>
        <w:ind w:left="420"/>
      </w:pPr>
    </w:p>
    <w:p w:rsidR="000D3B22" w:rsidRPr="00825D68" w:rsidRDefault="000D3B22" w:rsidP="000D3B22">
      <w:pPr>
        <w:pStyle w:val="30"/>
      </w:pPr>
      <w:bookmarkStart w:id="79" w:name="_Toc515450804"/>
      <w:r>
        <w:rPr>
          <w:rFonts w:hint="eastAsia"/>
        </w:rPr>
        <w:lastRenderedPageBreak/>
        <w:t>TIPS</w:t>
      </w:r>
      <w:bookmarkEnd w:id="79"/>
    </w:p>
    <w:p w:rsidR="002D698A" w:rsidRDefault="002D698A" w:rsidP="000967C5"/>
    <w:p w:rsidR="00223D5D" w:rsidRDefault="00223D5D" w:rsidP="00914E44">
      <w:pPr>
        <w:pStyle w:val="2"/>
      </w:pPr>
      <w:bookmarkStart w:id="80" w:name="_Toc515450805"/>
      <w:r>
        <w:rPr>
          <w:rFonts w:hint="eastAsia"/>
        </w:rPr>
        <w:t>用户</w:t>
      </w:r>
      <w:r w:rsidR="009F7193">
        <w:rPr>
          <w:rFonts w:hint="eastAsia"/>
        </w:rPr>
        <w:t>账户查询</w:t>
      </w:r>
      <w:bookmarkEnd w:id="80"/>
    </w:p>
    <w:p w:rsidR="00117A40" w:rsidRPr="00185777" w:rsidRDefault="00117A40" w:rsidP="00185777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223D5D" w:rsidRPr="00325297" w:rsidRDefault="00223D5D" w:rsidP="00F4027F">
      <w:pPr>
        <w:pStyle w:val="30"/>
      </w:pPr>
      <w:bookmarkStart w:id="81" w:name="_Toc515450806"/>
      <w:r>
        <w:rPr>
          <w:rFonts w:hint="eastAsia"/>
        </w:rPr>
        <w:t>请求地址：</w:t>
      </w:r>
      <w:r w:rsidRPr="00581B34">
        <w:t>http</w:t>
      </w:r>
      <w:r>
        <w:t>s://{ip}:{port}/</w:t>
      </w:r>
      <w:r w:rsidR="00E510FE">
        <w:rPr>
          <w:rFonts w:hint="eastAsia"/>
        </w:rPr>
        <w:t>user/</w:t>
      </w:r>
      <w:r w:rsidR="00DF4573">
        <w:rPr>
          <w:rFonts w:hint="eastAsia"/>
        </w:rPr>
        <w:t>account</w:t>
      </w:r>
      <w:r w:rsidR="00E510FE">
        <w:t>/</w:t>
      </w:r>
      <w:r w:rsidR="00E510FE">
        <w:rPr>
          <w:rFonts w:hint="eastAsia"/>
        </w:rPr>
        <w:t>q</w:t>
      </w:r>
      <w:r w:rsidR="00E510FE">
        <w:t>ueryAccount</w:t>
      </w:r>
      <w:r w:rsidR="00A30A6A">
        <w:t>Amount</w:t>
      </w:r>
      <w:bookmarkEnd w:id="81"/>
    </w:p>
    <w:p w:rsidR="00223D5D" w:rsidRDefault="00223D5D" w:rsidP="00F4027F">
      <w:pPr>
        <w:pStyle w:val="30"/>
      </w:pPr>
      <w:bookmarkStart w:id="82" w:name="_Toc515450807"/>
      <w:r>
        <w:rPr>
          <w:rFonts w:hint="eastAsia"/>
        </w:rPr>
        <w:t>请求协议：Http Post</w:t>
      </w:r>
      <w:bookmarkEnd w:id="82"/>
    </w:p>
    <w:p w:rsidR="00223D5D" w:rsidRDefault="00223D5D" w:rsidP="00F4027F">
      <w:pPr>
        <w:pStyle w:val="30"/>
      </w:pPr>
      <w:bookmarkStart w:id="83" w:name="_Toc515450808"/>
      <w:r>
        <w:rPr>
          <w:rFonts w:hint="eastAsia"/>
        </w:rPr>
        <w:t>请求报文</w:t>
      </w:r>
      <w:bookmarkEnd w:id="83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56"/>
        <w:gridCol w:w="1056"/>
        <w:gridCol w:w="983"/>
        <w:gridCol w:w="1116"/>
        <w:gridCol w:w="3343"/>
      </w:tblGrid>
      <w:tr w:rsidR="00223D5D" w:rsidTr="00F74C59">
        <w:tc>
          <w:tcPr>
            <w:tcW w:w="2093" w:type="dxa"/>
            <w:gridSpan w:val="2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156" w:type="dxa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23D5D" w:rsidTr="00F74C59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223D5D" w:rsidRPr="00712E26" w:rsidRDefault="00223D5D" w:rsidP="004A5E5F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418" w:type="dxa"/>
          </w:tcPr>
          <w:p w:rsidR="00223D5D" w:rsidRPr="00712E26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1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23D5D" w:rsidRDefault="00223D5D" w:rsidP="004A5E5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23D5D" w:rsidRPr="00E84BD3" w:rsidRDefault="00223D5D" w:rsidP="004A5E5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23D5D" w:rsidTr="00F74C59">
        <w:trPr>
          <w:trHeight w:val="417"/>
        </w:trPr>
        <w:tc>
          <w:tcPr>
            <w:tcW w:w="675" w:type="dxa"/>
            <w:vMerge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156" w:type="dxa"/>
          </w:tcPr>
          <w:p w:rsidR="00223D5D" w:rsidRDefault="00223D5D" w:rsidP="004A5E5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223D5D" w:rsidRDefault="00223D5D" w:rsidP="004A5E5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23D5D" w:rsidRPr="00E84BD3" w:rsidRDefault="00223D5D" w:rsidP="004A5E5F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223D5D" w:rsidTr="00F74C59">
        <w:trPr>
          <w:trHeight w:val="417"/>
        </w:trPr>
        <w:tc>
          <w:tcPr>
            <w:tcW w:w="675" w:type="dxa"/>
            <w:vMerge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1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23D5D" w:rsidRDefault="00223D5D" w:rsidP="004A5E5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23D5D" w:rsidRPr="00E84BD3" w:rsidRDefault="00223D5D" w:rsidP="004A5E5F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223D5D" w:rsidTr="00F74C59">
        <w:trPr>
          <w:trHeight w:val="417"/>
        </w:trPr>
        <w:tc>
          <w:tcPr>
            <w:tcW w:w="675" w:type="dxa"/>
            <w:vMerge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1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23D5D" w:rsidRDefault="00223D5D" w:rsidP="004A5E5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23D5D" w:rsidRDefault="00223D5D" w:rsidP="004A5E5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7825FF" w:rsidTr="007825FF">
        <w:trPr>
          <w:trHeight w:val="1151"/>
        </w:trPr>
        <w:tc>
          <w:tcPr>
            <w:tcW w:w="675" w:type="dxa"/>
            <w:textDirection w:val="tbRlV"/>
          </w:tcPr>
          <w:p w:rsidR="007825FF" w:rsidRDefault="007825FF" w:rsidP="007825FF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418" w:type="dxa"/>
          </w:tcPr>
          <w:p w:rsidR="007825FF" w:rsidRDefault="007825FF" w:rsidP="007825F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156" w:type="dxa"/>
          </w:tcPr>
          <w:p w:rsidR="007825FF" w:rsidRDefault="007825FF" w:rsidP="007825F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7825FF" w:rsidRDefault="007825FF" w:rsidP="007825F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825FF" w:rsidRDefault="007825FF" w:rsidP="007825F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7825FF" w:rsidRDefault="007825FF" w:rsidP="007825F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825FF" w:rsidRDefault="007825FF" w:rsidP="007825F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223D5D" w:rsidRDefault="00223D5D" w:rsidP="00F4027F">
      <w:pPr>
        <w:pStyle w:val="30"/>
      </w:pPr>
      <w:bookmarkStart w:id="84" w:name="_Toc515450809"/>
      <w:r w:rsidRPr="001E2091">
        <w:rPr>
          <w:rFonts w:hint="eastAsia"/>
        </w:rPr>
        <w:t>响应报文</w:t>
      </w:r>
      <w:bookmarkEnd w:id="84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56"/>
        <w:gridCol w:w="1056"/>
        <w:gridCol w:w="983"/>
        <w:gridCol w:w="1116"/>
        <w:gridCol w:w="3343"/>
      </w:tblGrid>
      <w:tr w:rsidR="00223D5D" w:rsidTr="007F17DD">
        <w:tc>
          <w:tcPr>
            <w:tcW w:w="2093" w:type="dxa"/>
            <w:gridSpan w:val="2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156" w:type="dxa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23D5D" w:rsidTr="007F17DD">
        <w:trPr>
          <w:trHeight w:val="417"/>
        </w:trPr>
        <w:tc>
          <w:tcPr>
            <w:tcW w:w="2093" w:type="dxa"/>
            <w:gridSpan w:val="2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23D5D" w:rsidRDefault="00223D5D" w:rsidP="004A5E5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23D5D" w:rsidRDefault="0067730F" w:rsidP="004A5E5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 w:rsidR="00776FF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验签失败 </w:t>
            </w:r>
            <w:r w:rsidR="00776FF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1003 参数不合规 </w:t>
            </w:r>
            <w:r w:rsidR="00C95DD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1004 开发者已关闭  </w:t>
            </w:r>
            <w:r w:rsidR="00B10D5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1005 开发者权限不足  </w:t>
            </w:r>
            <w:r w:rsidR="00CF60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1006 authToken已失效  1007 appid不一致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 w:rsidR="001E59A6" w:rsidRPr="009E593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</w:t>
            </w:r>
            <w:r w:rsidR="006A684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</w:t>
            </w:r>
            <w:r w:rsidR="001E59A6" w:rsidRPr="009E593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6A684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非有效用户</w:t>
            </w:r>
            <w:r w:rsid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E4454C"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</w:p>
        </w:tc>
      </w:tr>
      <w:tr w:rsidR="00223D5D" w:rsidTr="007F17DD">
        <w:trPr>
          <w:trHeight w:val="417"/>
        </w:trPr>
        <w:tc>
          <w:tcPr>
            <w:tcW w:w="2093" w:type="dxa"/>
            <w:gridSpan w:val="2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msg</w:t>
            </w:r>
          </w:p>
        </w:tc>
        <w:tc>
          <w:tcPr>
            <w:tcW w:w="11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23D5D" w:rsidRDefault="00223D5D" w:rsidP="004A5E5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223D5D" w:rsidRDefault="00B47A75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23D5D" w:rsidRDefault="00223D5D" w:rsidP="004A5E5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223D5D" w:rsidTr="007F17DD">
        <w:trPr>
          <w:trHeight w:val="417"/>
        </w:trPr>
        <w:tc>
          <w:tcPr>
            <w:tcW w:w="2093" w:type="dxa"/>
            <w:gridSpan w:val="2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223D5D" w:rsidRDefault="00223D5D" w:rsidP="004A5E5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223D5D" w:rsidRDefault="00223D5D" w:rsidP="004A5E5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DF7C73" w:rsidTr="007F17DD">
        <w:trPr>
          <w:trHeight w:val="417"/>
        </w:trPr>
        <w:tc>
          <w:tcPr>
            <w:tcW w:w="675" w:type="dxa"/>
            <w:vMerge w:val="restart"/>
          </w:tcPr>
          <w:p w:rsidR="00DF7C73" w:rsidRDefault="00DF7C73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F7C73" w:rsidRDefault="00DF7C73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ccount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</w:p>
        </w:tc>
        <w:tc>
          <w:tcPr>
            <w:tcW w:w="1156" w:type="dxa"/>
          </w:tcPr>
          <w:p w:rsidR="00DF7C73" w:rsidRDefault="00DF7C73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账户余额</w:t>
            </w:r>
          </w:p>
        </w:tc>
        <w:tc>
          <w:tcPr>
            <w:tcW w:w="1056" w:type="dxa"/>
          </w:tcPr>
          <w:p w:rsidR="00DF7C73" w:rsidRDefault="00DF7C73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DF7C73" w:rsidRDefault="00DF7C73" w:rsidP="004A5E5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DF7C73" w:rsidRDefault="00DF7C73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F7C73" w:rsidRDefault="00DF7C73" w:rsidP="004A5E5F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>单位</w:t>
            </w: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>人民币</w:t>
            </w: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>分</w:t>
            </w:r>
          </w:p>
        </w:tc>
      </w:tr>
      <w:tr w:rsidR="00DF7C73" w:rsidTr="007F17DD">
        <w:trPr>
          <w:trHeight w:val="417"/>
        </w:trPr>
        <w:tc>
          <w:tcPr>
            <w:tcW w:w="675" w:type="dxa"/>
            <w:vMerge/>
          </w:tcPr>
          <w:p w:rsidR="00DF7C73" w:rsidRDefault="00DF7C73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F7C73" w:rsidRDefault="00DF7C73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oints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</w:p>
        </w:tc>
        <w:tc>
          <w:tcPr>
            <w:tcW w:w="1156" w:type="dxa"/>
          </w:tcPr>
          <w:p w:rsidR="00DF7C73" w:rsidRDefault="00DF7C73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积分余额</w:t>
            </w:r>
          </w:p>
        </w:tc>
        <w:tc>
          <w:tcPr>
            <w:tcW w:w="1056" w:type="dxa"/>
          </w:tcPr>
          <w:p w:rsidR="00DF7C73" w:rsidRDefault="00DF7C73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DF7C73" w:rsidRDefault="00DF7C73" w:rsidP="004A5E5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DF7C73" w:rsidRDefault="00DF7C73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F7C73" w:rsidRDefault="00DF7C73" w:rsidP="004A5E5F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>积分单位</w:t>
            </w:r>
          </w:p>
        </w:tc>
      </w:tr>
    </w:tbl>
    <w:p w:rsidR="00223D5D" w:rsidRDefault="00223D5D" w:rsidP="00F4027F">
      <w:pPr>
        <w:pStyle w:val="30"/>
      </w:pPr>
      <w:bookmarkStart w:id="85" w:name="_Toc515450810"/>
      <w:r>
        <w:rPr>
          <w:rFonts w:hint="eastAsia"/>
        </w:rPr>
        <w:t>响应示例</w:t>
      </w:r>
      <w:bookmarkEnd w:id="85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223D5D" w:rsidTr="004A5E5F">
        <w:tc>
          <w:tcPr>
            <w:tcW w:w="10682" w:type="dxa"/>
          </w:tcPr>
          <w:p w:rsidR="00223D5D" w:rsidRDefault="00223D5D" w:rsidP="004A5E5F">
            <w:r>
              <w:t>{"code": "0000",</w:t>
            </w:r>
          </w:p>
          <w:p w:rsidR="00223D5D" w:rsidRDefault="00223D5D" w:rsidP="004A5E5F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223D5D" w:rsidRDefault="00223D5D" w:rsidP="004A5E5F">
            <w:r>
              <w:t>"data":{</w:t>
            </w:r>
          </w:p>
          <w:p w:rsidR="00223D5D" w:rsidRDefault="0014547A" w:rsidP="004A5E5F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a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ccount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  <w:r>
              <w:rPr>
                <w:rFonts w:hint="eastAsia"/>
              </w:rPr>
              <w:t xml:space="preserve"> ":</w:t>
            </w:r>
            <w:r>
              <w:t>0,</w:t>
            </w: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p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oints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  <w:r>
              <w:rPr>
                <w:rFonts w:hint="eastAsia"/>
              </w:rPr>
              <w:t xml:space="preserve"> ":</w:t>
            </w:r>
            <w:r>
              <w:t>0</w:t>
            </w:r>
          </w:p>
          <w:p w:rsidR="00223D5D" w:rsidRDefault="00223D5D" w:rsidP="004A5E5F">
            <w:pPr>
              <w:ind w:firstLineChars="300" w:firstLine="630"/>
            </w:pPr>
            <w:r>
              <w:t>}</w:t>
            </w:r>
          </w:p>
          <w:p w:rsidR="00223D5D" w:rsidRDefault="00223D5D" w:rsidP="004A5E5F">
            <w:r>
              <w:t>}</w:t>
            </w:r>
          </w:p>
        </w:tc>
      </w:tr>
    </w:tbl>
    <w:p w:rsidR="00223D5D" w:rsidRPr="00587AB7" w:rsidRDefault="00223D5D" w:rsidP="00223D5D">
      <w:pPr>
        <w:ind w:left="420"/>
      </w:pPr>
    </w:p>
    <w:p w:rsidR="00223D5D" w:rsidRPr="00825D68" w:rsidRDefault="00223D5D" w:rsidP="00F4027F">
      <w:pPr>
        <w:pStyle w:val="30"/>
      </w:pPr>
      <w:bookmarkStart w:id="86" w:name="_Toc515450811"/>
      <w:r>
        <w:rPr>
          <w:rFonts w:hint="eastAsia"/>
        </w:rPr>
        <w:t>TIPS</w:t>
      </w:r>
      <w:bookmarkEnd w:id="86"/>
    </w:p>
    <w:p w:rsidR="00223D5D" w:rsidRDefault="00223D5D" w:rsidP="000967C5"/>
    <w:p w:rsidR="00935247" w:rsidRDefault="00935247" w:rsidP="00935247">
      <w:pPr>
        <w:pStyle w:val="2"/>
      </w:pPr>
      <w:bookmarkStart w:id="87" w:name="_Toc515450812"/>
      <w:r>
        <w:rPr>
          <w:rFonts w:hint="eastAsia"/>
        </w:rPr>
        <w:t>用户基本信息</w:t>
      </w:r>
      <w:r w:rsidR="00883F3A">
        <w:rPr>
          <w:rFonts w:hint="eastAsia"/>
        </w:rPr>
        <w:t>查询</w:t>
      </w:r>
      <w:bookmarkEnd w:id="87"/>
    </w:p>
    <w:p w:rsidR="00935247" w:rsidRPr="00185777" w:rsidRDefault="00935247" w:rsidP="00935247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935247" w:rsidRPr="00325297" w:rsidRDefault="00935247" w:rsidP="00935247">
      <w:pPr>
        <w:pStyle w:val="30"/>
      </w:pPr>
      <w:bookmarkStart w:id="88" w:name="_Toc515450813"/>
      <w:r>
        <w:rPr>
          <w:rFonts w:hint="eastAsia"/>
        </w:rPr>
        <w:t>请求地址：</w:t>
      </w:r>
      <w:r w:rsidRPr="00581B34">
        <w:t>http</w:t>
      </w:r>
      <w:r>
        <w:t>s://{ip}:{port}/</w:t>
      </w:r>
      <w:r>
        <w:rPr>
          <w:rFonts w:hint="eastAsia"/>
        </w:rPr>
        <w:t>user/base</w:t>
      </w:r>
      <w:r>
        <w:t>Info/</w:t>
      </w:r>
      <w:r w:rsidR="00BC46E2">
        <w:rPr>
          <w:rFonts w:hint="eastAsia"/>
        </w:rPr>
        <w:t>query</w:t>
      </w:r>
      <w:r>
        <w:t>UserInfo</w:t>
      </w:r>
      <w:bookmarkEnd w:id="88"/>
    </w:p>
    <w:p w:rsidR="00935247" w:rsidRDefault="00935247" w:rsidP="00935247">
      <w:pPr>
        <w:pStyle w:val="30"/>
      </w:pPr>
      <w:bookmarkStart w:id="89" w:name="_Toc515450814"/>
      <w:r>
        <w:rPr>
          <w:rFonts w:hint="eastAsia"/>
        </w:rPr>
        <w:t>请求协议：Http Post</w:t>
      </w:r>
      <w:bookmarkEnd w:id="89"/>
    </w:p>
    <w:p w:rsidR="00935247" w:rsidRDefault="00935247" w:rsidP="00935247">
      <w:pPr>
        <w:pStyle w:val="30"/>
      </w:pPr>
      <w:bookmarkStart w:id="90" w:name="_Toc515450815"/>
      <w:r>
        <w:rPr>
          <w:rFonts w:hint="eastAsia"/>
        </w:rPr>
        <w:t>请求报文</w:t>
      </w:r>
      <w:bookmarkEnd w:id="90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6"/>
        <w:gridCol w:w="1298"/>
        <w:gridCol w:w="1056"/>
        <w:gridCol w:w="983"/>
        <w:gridCol w:w="1116"/>
        <w:gridCol w:w="3343"/>
      </w:tblGrid>
      <w:tr w:rsidR="00935247" w:rsidTr="00E719F0">
        <w:tc>
          <w:tcPr>
            <w:tcW w:w="1951" w:type="dxa"/>
            <w:gridSpan w:val="2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8" w:type="dxa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935247" w:rsidTr="00E719F0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935247" w:rsidRPr="00712E26" w:rsidRDefault="00935247" w:rsidP="00E719F0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6" w:type="dxa"/>
          </w:tcPr>
          <w:p w:rsidR="00935247" w:rsidRPr="00712E26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8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935247" w:rsidRDefault="00935247" w:rsidP="00E719F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935247" w:rsidRPr="00E84BD3" w:rsidRDefault="00935247" w:rsidP="00E719F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935247" w:rsidTr="00E719F0">
        <w:trPr>
          <w:trHeight w:val="417"/>
        </w:trPr>
        <w:tc>
          <w:tcPr>
            <w:tcW w:w="675" w:type="dxa"/>
            <w:vMerge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8" w:type="dxa"/>
          </w:tcPr>
          <w:p w:rsidR="00935247" w:rsidRDefault="00935247" w:rsidP="00E719F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935247" w:rsidRDefault="00935247" w:rsidP="00E719F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935247" w:rsidRPr="00E84BD3" w:rsidRDefault="00935247" w:rsidP="00E719F0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935247" w:rsidTr="00E719F0">
        <w:trPr>
          <w:trHeight w:val="417"/>
        </w:trPr>
        <w:tc>
          <w:tcPr>
            <w:tcW w:w="675" w:type="dxa"/>
            <w:vMerge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8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935247" w:rsidRDefault="00935247" w:rsidP="00E719F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935247" w:rsidRPr="00E84BD3" w:rsidRDefault="00935247" w:rsidP="00E719F0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935247" w:rsidTr="00E719F0">
        <w:trPr>
          <w:trHeight w:val="417"/>
        </w:trPr>
        <w:tc>
          <w:tcPr>
            <w:tcW w:w="675" w:type="dxa"/>
            <w:vMerge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8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935247" w:rsidRDefault="00935247" w:rsidP="00E719F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935247" w:rsidRDefault="00935247" w:rsidP="00E719F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935247" w:rsidTr="00E719F0">
        <w:trPr>
          <w:trHeight w:val="605"/>
        </w:trPr>
        <w:tc>
          <w:tcPr>
            <w:tcW w:w="675" w:type="dxa"/>
            <w:textDirection w:val="tbRlV"/>
          </w:tcPr>
          <w:p w:rsidR="00935247" w:rsidRDefault="00935247" w:rsidP="00E719F0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业务参数</w:t>
            </w:r>
          </w:p>
        </w:tc>
        <w:tc>
          <w:tcPr>
            <w:tcW w:w="127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298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935247" w:rsidRDefault="00935247" w:rsidP="00E719F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935247" w:rsidRDefault="00935247" w:rsidP="00E719F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935247" w:rsidRDefault="00935247" w:rsidP="00935247">
      <w:pPr>
        <w:pStyle w:val="30"/>
      </w:pPr>
      <w:bookmarkStart w:id="91" w:name="_Toc515450816"/>
      <w:r w:rsidRPr="001E2091">
        <w:rPr>
          <w:rFonts w:hint="eastAsia"/>
        </w:rPr>
        <w:t>响应报文</w:t>
      </w:r>
      <w:bookmarkEnd w:id="91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977"/>
        <w:gridCol w:w="1296"/>
        <w:gridCol w:w="1056"/>
        <w:gridCol w:w="983"/>
        <w:gridCol w:w="1116"/>
        <w:gridCol w:w="3343"/>
      </w:tblGrid>
      <w:tr w:rsidR="00935247" w:rsidTr="00E719F0">
        <w:tc>
          <w:tcPr>
            <w:tcW w:w="1953" w:type="dxa"/>
            <w:gridSpan w:val="2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935247" w:rsidTr="00E719F0">
        <w:trPr>
          <w:trHeight w:val="417"/>
        </w:trPr>
        <w:tc>
          <w:tcPr>
            <w:tcW w:w="1953" w:type="dxa"/>
            <w:gridSpan w:val="2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935247" w:rsidRDefault="00935247" w:rsidP="00E719F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935247" w:rsidRDefault="00935247" w:rsidP="00E719F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验签失败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1003 参数不合规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</w:p>
        </w:tc>
      </w:tr>
      <w:tr w:rsidR="00935247" w:rsidTr="00E719F0">
        <w:trPr>
          <w:trHeight w:val="417"/>
        </w:trPr>
        <w:tc>
          <w:tcPr>
            <w:tcW w:w="1953" w:type="dxa"/>
            <w:gridSpan w:val="2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935247" w:rsidRDefault="00935247" w:rsidP="00E719F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935247" w:rsidRDefault="00935247" w:rsidP="00E719F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9F44E0" w:rsidTr="00E719F0">
        <w:trPr>
          <w:trHeight w:val="417"/>
        </w:trPr>
        <w:tc>
          <w:tcPr>
            <w:tcW w:w="1953" w:type="dxa"/>
            <w:gridSpan w:val="2"/>
          </w:tcPr>
          <w:p w:rsidR="009F44E0" w:rsidRDefault="009F44E0" w:rsidP="009F44E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9F44E0" w:rsidRDefault="009F44E0" w:rsidP="009F44E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9F44E0" w:rsidRDefault="009F44E0" w:rsidP="009F44E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9F44E0" w:rsidRDefault="009F44E0" w:rsidP="009F44E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9F44E0" w:rsidRDefault="009F44E0" w:rsidP="009F44E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9F44E0" w:rsidRDefault="009F44E0" w:rsidP="009F44E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FC084D" w:rsidTr="00E719F0">
        <w:trPr>
          <w:trHeight w:val="417"/>
        </w:trPr>
        <w:tc>
          <w:tcPr>
            <w:tcW w:w="976" w:type="dxa"/>
            <w:vMerge w:val="restart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2651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portrait</w:t>
            </w:r>
          </w:p>
        </w:tc>
        <w:tc>
          <w:tcPr>
            <w:tcW w:w="1296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头像</w:t>
            </w:r>
          </w:p>
        </w:tc>
        <w:tc>
          <w:tcPr>
            <w:tcW w:w="1056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FC084D" w:rsidRDefault="00FC084D" w:rsidP="008E586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116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FC084D" w:rsidRDefault="00FC084D" w:rsidP="008E586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图片地址</w:t>
            </w:r>
          </w:p>
        </w:tc>
      </w:tr>
      <w:tr w:rsidR="00FC084D" w:rsidTr="00E719F0">
        <w:trPr>
          <w:trHeight w:val="417"/>
        </w:trPr>
        <w:tc>
          <w:tcPr>
            <w:tcW w:w="976" w:type="dxa"/>
            <w:vMerge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nick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296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056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FC084D" w:rsidRDefault="00FC084D" w:rsidP="008E586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16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FC084D" w:rsidRDefault="00FC084D" w:rsidP="008E586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FC084D" w:rsidTr="00E719F0">
        <w:trPr>
          <w:trHeight w:val="417"/>
        </w:trPr>
        <w:tc>
          <w:tcPr>
            <w:tcW w:w="976" w:type="dxa"/>
            <w:vMerge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296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1056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FC084D" w:rsidRDefault="00FC084D" w:rsidP="008E586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FC084D" w:rsidRDefault="00FC084D" w:rsidP="008E586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03183" w:rsidTr="00E719F0">
        <w:trPr>
          <w:trHeight w:val="417"/>
        </w:trPr>
        <w:tc>
          <w:tcPr>
            <w:tcW w:w="976" w:type="dxa"/>
            <w:vMerge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</w:t>
            </w:r>
          </w:p>
        </w:tc>
        <w:tc>
          <w:tcPr>
            <w:tcW w:w="1296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年龄</w:t>
            </w:r>
          </w:p>
        </w:tc>
        <w:tc>
          <w:tcPr>
            <w:tcW w:w="1056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D03183" w:rsidRDefault="00D03183" w:rsidP="00D03183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03183" w:rsidRDefault="00D03183" w:rsidP="00D0318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03183" w:rsidTr="00E719F0">
        <w:trPr>
          <w:trHeight w:val="417"/>
        </w:trPr>
        <w:tc>
          <w:tcPr>
            <w:tcW w:w="976" w:type="dxa"/>
            <w:vMerge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296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性别</w:t>
            </w:r>
          </w:p>
        </w:tc>
        <w:tc>
          <w:tcPr>
            <w:tcW w:w="1056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03183" w:rsidRDefault="00D03183" w:rsidP="00D03183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03183" w:rsidRDefault="00D03183" w:rsidP="00D0318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1男 2女 3保密</w:t>
            </w:r>
          </w:p>
        </w:tc>
      </w:tr>
      <w:tr w:rsidR="00D03183" w:rsidTr="00E719F0">
        <w:trPr>
          <w:trHeight w:val="417"/>
        </w:trPr>
        <w:tc>
          <w:tcPr>
            <w:tcW w:w="976" w:type="dxa"/>
            <w:vMerge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1296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注册手机号</w:t>
            </w:r>
          </w:p>
        </w:tc>
        <w:tc>
          <w:tcPr>
            <w:tcW w:w="1056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03183" w:rsidRDefault="00D03183" w:rsidP="00D03183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03183" w:rsidRDefault="00D03183" w:rsidP="00D0318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935247" w:rsidRDefault="00935247" w:rsidP="00935247">
      <w:pPr>
        <w:pStyle w:val="30"/>
      </w:pPr>
      <w:bookmarkStart w:id="92" w:name="_Toc515450817"/>
      <w:r>
        <w:rPr>
          <w:rFonts w:hint="eastAsia"/>
        </w:rPr>
        <w:t>响应示例</w:t>
      </w:r>
      <w:bookmarkEnd w:id="92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935247" w:rsidTr="00E719F0">
        <w:tc>
          <w:tcPr>
            <w:tcW w:w="10262" w:type="dxa"/>
          </w:tcPr>
          <w:p w:rsidR="00935247" w:rsidRDefault="00935247" w:rsidP="00E719F0">
            <w:r>
              <w:t>{"code": "0000",</w:t>
            </w:r>
          </w:p>
          <w:p w:rsidR="00935247" w:rsidRDefault="00935247" w:rsidP="00E719F0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}</w:t>
            </w:r>
          </w:p>
        </w:tc>
      </w:tr>
    </w:tbl>
    <w:p w:rsidR="00935247" w:rsidRPr="00825D68" w:rsidRDefault="00935247" w:rsidP="00935247">
      <w:pPr>
        <w:pStyle w:val="30"/>
      </w:pPr>
      <w:bookmarkStart w:id="93" w:name="_Toc515450818"/>
      <w:r>
        <w:rPr>
          <w:rFonts w:hint="eastAsia"/>
        </w:rPr>
        <w:t>TIPS</w:t>
      </w:r>
      <w:bookmarkEnd w:id="93"/>
    </w:p>
    <w:p w:rsidR="00935247" w:rsidRDefault="00935247" w:rsidP="000967C5"/>
    <w:p w:rsidR="00935247" w:rsidRDefault="00935247" w:rsidP="000967C5"/>
    <w:p w:rsidR="00A70E27" w:rsidRDefault="00C94AAF" w:rsidP="00914E44">
      <w:pPr>
        <w:pStyle w:val="2"/>
      </w:pPr>
      <w:bookmarkStart w:id="94" w:name="_Toc515450833"/>
      <w:r>
        <w:rPr>
          <w:rFonts w:hint="eastAsia"/>
        </w:rPr>
        <w:lastRenderedPageBreak/>
        <w:t>故障申报</w:t>
      </w:r>
      <w:bookmarkEnd w:id="94"/>
    </w:p>
    <w:p w:rsidR="00A70E27" w:rsidRPr="00325297" w:rsidRDefault="00A70E27" w:rsidP="00F4027F">
      <w:pPr>
        <w:pStyle w:val="30"/>
      </w:pPr>
      <w:bookmarkStart w:id="95" w:name="_Toc515450834"/>
      <w:r>
        <w:rPr>
          <w:rFonts w:hint="eastAsia"/>
        </w:rPr>
        <w:t>请求地址：</w:t>
      </w:r>
      <w:r w:rsidRPr="00581B34">
        <w:t>http</w:t>
      </w:r>
      <w:r>
        <w:t>s://{ip}:{port}/</w:t>
      </w:r>
      <w:bookmarkStart w:id="96" w:name="_Hlk514656620"/>
      <w:r w:rsidR="00933E16">
        <w:rPr>
          <w:rFonts w:hint="eastAsia"/>
        </w:rPr>
        <w:t>device</w:t>
      </w:r>
      <w:bookmarkEnd w:id="96"/>
      <w:r>
        <w:t>/</w:t>
      </w:r>
      <w:r w:rsidR="009549FB" w:rsidRPr="009549FB">
        <w:t>device</w:t>
      </w:r>
      <w:r w:rsidR="009549FB">
        <w:t>F</w:t>
      </w:r>
      <w:r w:rsidR="009549FB" w:rsidRPr="009549FB">
        <w:t>ault</w:t>
      </w:r>
      <w:r>
        <w:t>/</w:t>
      </w:r>
      <w:r w:rsidR="009549FB">
        <w:t>submitFaultInfo</w:t>
      </w:r>
      <w:bookmarkEnd w:id="95"/>
    </w:p>
    <w:p w:rsidR="00A70E27" w:rsidRDefault="00A70E27" w:rsidP="00F4027F">
      <w:pPr>
        <w:pStyle w:val="30"/>
      </w:pPr>
      <w:bookmarkStart w:id="97" w:name="_Toc515450835"/>
      <w:r>
        <w:rPr>
          <w:rFonts w:hint="eastAsia"/>
        </w:rPr>
        <w:t>请求协议：Http Post</w:t>
      </w:r>
      <w:bookmarkEnd w:id="97"/>
    </w:p>
    <w:p w:rsidR="00A70E27" w:rsidRDefault="00A70E27" w:rsidP="00F4027F">
      <w:pPr>
        <w:pStyle w:val="30"/>
      </w:pPr>
      <w:bookmarkStart w:id="98" w:name="_Toc515450836"/>
      <w:r>
        <w:rPr>
          <w:rFonts w:hint="eastAsia"/>
        </w:rPr>
        <w:t>请求报文</w:t>
      </w:r>
      <w:bookmarkEnd w:id="98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56"/>
        <w:gridCol w:w="1056"/>
        <w:gridCol w:w="983"/>
        <w:gridCol w:w="1116"/>
        <w:gridCol w:w="3343"/>
      </w:tblGrid>
      <w:tr w:rsidR="00A70E27" w:rsidTr="00BA03BC">
        <w:tc>
          <w:tcPr>
            <w:tcW w:w="2093" w:type="dxa"/>
            <w:gridSpan w:val="2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156" w:type="dxa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A70E27" w:rsidTr="00BA03BC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A70E27" w:rsidRPr="00712E26" w:rsidRDefault="00A70E27" w:rsidP="00BA03B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418" w:type="dxa"/>
          </w:tcPr>
          <w:p w:rsidR="00A70E27" w:rsidRPr="00712E26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15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70E27" w:rsidRDefault="00A70E27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70E27" w:rsidRPr="00E84BD3" w:rsidRDefault="00A70E27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A70E27" w:rsidTr="00BA03BC">
        <w:trPr>
          <w:trHeight w:val="417"/>
        </w:trPr>
        <w:tc>
          <w:tcPr>
            <w:tcW w:w="675" w:type="dxa"/>
            <w:vMerge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156" w:type="dxa"/>
          </w:tcPr>
          <w:p w:rsidR="00A70E27" w:rsidRDefault="00A70E27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A70E27" w:rsidRDefault="00A70E27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70E27" w:rsidRPr="00E84BD3" w:rsidRDefault="00A70E27" w:rsidP="00BA03BC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A70E27" w:rsidTr="00BA03BC">
        <w:trPr>
          <w:trHeight w:val="417"/>
        </w:trPr>
        <w:tc>
          <w:tcPr>
            <w:tcW w:w="675" w:type="dxa"/>
            <w:vMerge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15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70E27" w:rsidRDefault="00A70E27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70E27" w:rsidRPr="00E84BD3" w:rsidRDefault="00A70E27" w:rsidP="00BA03BC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A70E27" w:rsidTr="00BA03BC">
        <w:trPr>
          <w:trHeight w:val="417"/>
        </w:trPr>
        <w:tc>
          <w:tcPr>
            <w:tcW w:w="675" w:type="dxa"/>
            <w:vMerge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15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70E27" w:rsidRDefault="00A70E27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70E27" w:rsidRDefault="00A70E27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C33387" w:rsidTr="001E2E75">
        <w:trPr>
          <w:trHeight w:val="581"/>
        </w:trPr>
        <w:tc>
          <w:tcPr>
            <w:tcW w:w="675" w:type="dxa"/>
            <w:vMerge w:val="restart"/>
            <w:textDirection w:val="tbRlV"/>
          </w:tcPr>
          <w:p w:rsidR="00C33387" w:rsidRDefault="00C33387" w:rsidP="00C3338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418" w:type="dxa"/>
          </w:tcPr>
          <w:p w:rsidR="00C33387" w:rsidRDefault="00C33387" w:rsidP="00C3338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156" w:type="dxa"/>
          </w:tcPr>
          <w:p w:rsidR="00C33387" w:rsidRDefault="00C33387" w:rsidP="00C3338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C33387" w:rsidRDefault="00C33387" w:rsidP="00C3338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33387" w:rsidRDefault="00C33387" w:rsidP="00C33387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C33387" w:rsidRDefault="00C33387" w:rsidP="00C3338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C33387" w:rsidRDefault="00C21433" w:rsidP="00C3338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435BC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creator</w:t>
            </w:r>
            <w:r w:rsidR="00435BC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必填其一</w:t>
            </w:r>
          </w:p>
        </w:tc>
      </w:tr>
      <w:tr w:rsidR="00435BC7" w:rsidTr="001E2E75">
        <w:trPr>
          <w:trHeight w:val="555"/>
        </w:trPr>
        <w:tc>
          <w:tcPr>
            <w:tcW w:w="675" w:type="dxa"/>
            <w:vMerge/>
            <w:textDirection w:val="tbRlV"/>
          </w:tcPr>
          <w:p w:rsidR="00435BC7" w:rsidRDefault="00435BC7" w:rsidP="00435BC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435BC7" w:rsidRDefault="00435BC7" w:rsidP="00435BC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creator</w:t>
            </w:r>
          </w:p>
        </w:tc>
        <w:tc>
          <w:tcPr>
            <w:tcW w:w="1156" w:type="dxa"/>
          </w:tcPr>
          <w:p w:rsidR="00435BC7" w:rsidRDefault="00435BC7" w:rsidP="00435BC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操作人登录名</w:t>
            </w:r>
          </w:p>
        </w:tc>
        <w:tc>
          <w:tcPr>
            <w:tcW w:w="1056" w:type="dxa"/>
          </w:tcPr>
          <w:p w:rsidR="00435BC7" w:rsidRDefault="00435BC7" w:rsidP="00435BC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435BC7" w:rsidRDefault="00435BC7" w:rsidP="00435BC7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16" w:type="dxa"/>
          </w:tcPr>
          <w:p w:rsidR="00435BC7" w:rsidRDefault="001A17CE" w:rsidP="00435BC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435BC7" w:rsidRDefault="00435BC7" w:rsidP="00435BC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userIdEnc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必填其一</w:t>
            </w:r>
          </w:p>
        </w:tc>
      </w:tr>
      <w:tr w:rsidR="00143364" w:rsidTr="001E2E75">
        <w:trPr>
          <w:trHeight w:val="555"/>
        </w:trPr>
        <w:tc>
          <w:tcPr>
            <w:tcW w:w="675" w:type="dxa"/>
            <w:vMerge/>
            <w:textDirection w:val="tbRlV"/>
          </w:tcPr>
          <w:p w:rsidR="00143364" w:rsidRDefault="00143364" w:rsidP="00143364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143364" w:rsidRDefault="00D63E45" w:rsidP="0014336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contents</w:t>
            </w:r>
          </w:p>
        </w:tc>
        <w:tc>
          <w:tcPr>
            <w:tcW w:w="1156" w:type="dxa"/>
          </w:tcPr>
          <w:p w:rsidR="00143364" w:rsidRDefault="00D63E45" w:rsidP="0014336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故障描述</w:t>
            </w:r>
          </w:p>
        </w:tc>
        <w:tc>
          <w:tcPr>
            <w:tcW w:w="1056" w:type="dxa"/>
          </w:tcPr>
          <w:p w:rsidR="00143364" w:rsidRDefault="009C7024" w:rsidP="0014336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143364" w:rsidRDefault="009C7024" w:rsidP="00143364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143364" w:rsidRDefault="00143364" w:rsidP="0014336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ins w:id="99" w:author="temp" w:date="2016-01-31T01:17:00Z">
              <w:r>
                <w:rPr>
                  <w:rFonts w:ascii="微软雅黑" w:eastAsia="微软雅黑" w:hAnsi="微软雅黑" w:hint="eastAsia"/>
                  <w:color w:val="000000"/>
                  <w:sz w:val="18"/>
                  <w:szCs w:val="18"/>
                </w:rPr>
                <w:t>M</w:t>
              </w:r>
            </w:ins>
          </w:p>
        </w:tc>
        <w:tc>
          <w:tcPr>
            <w:tcW w:w="3343" w:type="dxa"/>
          </w:tcPr>
          <w:p w:rsidR="00143364" w:rsidRDefault="00143364" w:rsidP="0014336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1930C6" w:rsidTr="001E2E75">
        <w:trPr>
          <w:trHeight w:val="555"/>
        </w:trPr>
        <w:tc>
          <w:tcPr>
            <w:tcW w:w="675" w:type="dxa"/>
            <w:vMerge/>
            <w:textDirection w:val="tbRlV"/>
          </w:tcPr>
          <w:p w:rsidR="001930C6" w:rsidRDefault="001930C6" w:rsidP="00143364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1930C6" w:rsidRDefault="001930C6" w:rsidP="0014336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</w:t>
            </w:r>
            <w:r w:rsidRPr="0017399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evice</w:t>
            </w:r>
            <w:r w:rsidR="00D12F4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56" w:type="dxa"/>
          </w:tcPr>
          <w:p w:rsidR="001930C6" w:rsidRDefault="001930C6" w:rsidP="0014336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1056" w:type="dxa"/>
          </w:tcPr>
          <w:p w:rsidR="001930C6" w:rsidRDefault="001930C6" w:rsidP="0014336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1930C6" w:rsidRDefault="001930C6" w:rsidP="00143364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1930C6" w:rsidRDefault="001930C6" w:rsidP="0014336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1930C6" w:rsidRDefault="001930C6" w:rsidP="0014336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1930C6" w:rsidTr="001E2E75">
        <w:trPr>
          <w:trHeight w:val="555"/>
        </w:trPr>
        <w:tc>
          <w:tcPr>
            <w:tcW w:w="675" w:type="dxa"/>
            <w:vMerge/>
            <w:textDirection w:val="tbRlV"/>
          </w:tcPr>
          <w:p w:rsidR="001930C6" w:rsidRDefault="001930C6" w:rsidP="001930C6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1930C6" w:rsidRDefault="001930C6" w:rsidP="001930C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36EC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declare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1156" w:type="dxa"/>
          </w:tcPr>
          <w:p w:rsidR="001930C6" w:rsidRDefault="001930C6" w:rsidP="001930C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申报人姓名</w:t>
            </w:r>
          </w:p>
        </w:tc>
        <w:tc>
          <w:tcPr>
            <w:tcW w:w="1056" w:type="dxa"/>
          </w:tcPr>
          <w:p w:rsidR="001930C6" w:rsidRDefault="001930C6" w:rsidP="001930C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1930C6" w:rsidRDefault="001930C6" w:rsidP="001930C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16" w:type="dxa"/>
          </w:tcPr>
          <w:p w:rsidR="001930C6" w:rsidRDefault="001930C6" w:rsidP="001930C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1930C6" w:rsidRDefault="001930C6" w:rsidP="001930C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A70E27" w:rsidRDefault="00A70E27" w:rsidP="00F4027F">
      <w:pPr>
        <w:pStyle w:val="30"/>
      </w:pPr>
      <w:bookmarkStart w:id="100" w:name="_Toc515450837"/>
      <w:r w:rsidRPr="001E2091">
        <w:rPr>
          <w:rFonts w:hint="eastAsia"/>
        </w:rPr>
        <w:t>响应报文</w:t>
      </w:r>
      <w:bookmarkEnd w:id="100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A70E27" w:rsidTr="00BA03BC">
        <w:tc>
          <w:tcPr>
            <w:tcW w:w="1953" w:type="dxa"/>
            <w:gridSpan w:val="2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A70E27" w:rsidTr="00BA03BC">
        <w:trPr>
          <w:trHeight w:val="417"/>
        </w:trPr>
        <w:tc>
          <w:tcPr>
            <w:tcW w:w="1953" w:type="dxa"/>
            <w:gridSpan w:val="2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70E27" w:rsidRDefault="00A70E27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70E27" w:rsidRDefault="008245E9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 w:rsidR="00E46C6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 w:rsidR="00E46C6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验签失败 </w:t>
            </w:r>
            <w:r w:rsidR="00E46C6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 w:rsidR="00E46C6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1003 参数不合规 </w:t>
            </w:r>
            <w:r w:rsidR="00C95DD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1004 开发者已关闭  </w:t>
            </w:r>
            <w:r w:rsidR="00B10D5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1005 开发者权限不足  </w:t>
            </w:r>
            <w:r w:rsidR="00CF60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1006 authToken已失效  1007 appid不一致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="001930C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1930C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200</w:t>
            </w:r>
            <w:r w:rsidR="00895BB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7</w:t>
            </w:r>
            <w:r w:rsidR="001930C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1930C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设备不存在</w:t>
            </w:r>
          </w:p>
        </w:tc>
      </w:tr>
      <w:tr w:rsidR="00A70E27" w:rsidTr="00BA03BC">
        <w:trPr>
          <w:trHeight w:val="417"/>
        </w:trPr>
        <w:tc>
          <w:tcPr>
            <w:tcW w:w="1953" w:type="dxa"/>
            <w:gridSpan w:val="2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msg</w:t>
            </w:r>
          </w:p>
        </w:tc>
        <w:tc>
          <w:tcPr>
            <w:tcW w:w="129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70E27" w:rsidRDefault="00A70E27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A70E27" w:rsidRDefault="00603C3D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70E27" w:rsidRDefault="00A70E27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A70E27" w:rsidTr="00BA03BC">
        <w:trPr>
          <w:trHeight w:val="417"/>
        </w:trPr>
        <w:tc>
          <w:tcPr>
            <w:tcW w:w="1953" w:type="dxa"/>
            <w:gridSpan w:val="2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A70E27" w:rsidRDefault="00A70E27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A70E27" w:rsidRDefault="00A70E27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8245E9" w:rsidTr="008245E9">
        <w:trPr>
          <w:trHeight w:val="417"/>
        </w:trPr>
        <w:tc>
          <w:tcPr>
            <w:tcW w:w="675" w:type="dxa"/>
          </w:tcPr>
          <w:p w:rsidR="008245E9" w:rsidRDefault="008245E9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8245E9" w:rsidRDefault="008245E9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low</w:t>
            </w:r>
            <w:r w:rsidR="0074724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8245E9" w:rsidRDefault="008245E9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申报编号</w:t>
            </w:r>
          </w:p>
        </w:tc>
        <w:tc>
          <w:tcPr>
            <w:tcW w:w="1056" w:type="dxa"/>
          </w:tcPr>
          <w:p w:rsidR="008245E9" w:rsidRDefault="008245E9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245E9" w:rsidRDefault="008245E9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8245E9" w:rsidRDefault="008245E9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245E9" w:rsidRDefault="008245E9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A70E27" w:rsidRDefault="00A70E27" w:rsidP="00F4027F">
      <w:pPr>
        <w:pStyle w:val="30"/>
      </w:pPr>
      <w:bookmarkStart w:id="101" w:name="_Toc515450838"/>
      <w:r>
        <w:rPr>
          <w:rFonts w:hint="eastAsia"/>
        </w:rPr>
        <w:t>响应示例</w:t>
      </w:r>
      <w:bookmarkEnd w:id="101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A70E27" w:rsidTr="00BA03BC">
        <w:tc>
          <w:tcPr>
            <w:tcW w:w="10262" w:type="dxa"/>
          </w:tcPr>
          <w:p w:rsidR="00A70E27" w:rsidRDefault="00A70E27" w:rsidP="00BA03BC">
            <w:r>
              <w:t>{"code": "0000",</w:t>
            </w:r>
          </w:p>
          <w:p w:rsidR="00A70E27" w:rsidRDefault="00A70E27" w:rsidP="00BA03BC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A70E27" w:rsidRDefault="00A70E27" w:rsidP="00BA03BC">
            <w:r>
              <w:t>"data":{</w:t>
            </w:r>
          </w:p>
          <w:p w:rsidR="00A70E27" w:rsidRDefault="00A70E27" w:rsidP="00BA03BC">
            <w:pPr>
              <w:ind w:firstLineChars="300" w:firstLine="630"/>
            </w:pPr>
          </w:p>
          <w:p w:rsidR="00A70E27" w:rsidRDefault="00A70E27" w:rsidP="00BA03BC">
            <w:pPr>
              <w:ind w:firstLineChars="300" w:firstLine="630"/>
            </w:pPr>
            <w:r>
              <w:t>}</w:t>
            </w:r>
          </w:p>
          <w:p w:rsidR="00A70E27" w:rsidRDefault="00A70E27" w:rsidP="00BA03BC">
            <w:r>
              <w:t>}</w:t>
            </w:r>
          </w:p>
        </w:tc>
      </w:tr>
    </w:tbl>
    <w:p w:rsidR="00A70E27" w:rsidRPr="00825D68" w:rsidRDefault="00A70E27" w:rsidP="00F4027F">
      <w:pPr>
        <w:pStyle w:val="30"/>
      </w:pPr>
      <w:bookmarkStart w:id="102" w:name="_Toc515450839"/>
      <w:r>
        <w:rPr>
          <w:rFonts w:hint="eastAsia"/>
        </w:rPr>
        <w:t>TIPS</w:t>
      </w:r>
      <w:bookmarkEnd w:id="102"/>
    </w:p>
    <w:p w:rsidR="00430DA1" w:rsidRDefault="00430DA1" w:rsidP="00430DA1"/>
    <w:p w:rsidR="00C22482" w:rsidRDefault="00C22482" w:rsidP="00C22482">
      <w:pPr>
        <w:pStyle w:val="2"/>
      </w:pPr>
      <w:bookmarkStart w:id="103" w:name="_Toc514057786"/>
      <w:bookmarkStart w:id="104" w:name="_Toc515450882"/>
      <w:r>
        <w:rPr>
          <w:rFonts w:hint="eastAsia"/>
        </w:rPr>
        <w:t>站点信息列表</w:t>
      </w:r>
      <w:bookmarkEnd w:id="103"/>
      <w:bookmarkEnd w:id="104"/>
      <w:r w:rsidR="00D04352">
        <w:rPr>
          <w:rFonts w:hint="eastAsia"/>
        </w:rPr>
        <w:t>（可查附近站点）</w:t>
      </w:r>
    </w:p>
    <w:p w:rsidR="00C22482" w:rsidRPr="00325297" w:rsidRDefault="00C22482" w:rsidP="00C22482">
      <w:pPr>
        <w:pStyle w:val="30"/>
      </w:pPr>
      <w:bookmarkStart w:id="105" w:name="_Toc514057787"/>
      <w:bookmarkStart w:id="106" w:name="_Toc515450883"/>
      <w:r>
        <w:rPr>
          <w:rFonts w:hint="eastAsia"/>
        </w:rPr>
        <w:t>请求地址：</w:t>
      </w:r>
      <w:r w:rsidRPr="00581B34">
        <w:t>http</w:t>
      </w:r>
      <w:r>
        <w:t>s://{ip}:{port}/</w:t>
      </w:r>
      <w:r w:rsidRPr="00791118">
        <w:t>site</w:t>
      </w:r>
      <w:r>
        <w:rPr>
          <w:rFonts w:hint="eastAsia"/>
        </w:rPr>
        <w:t>/</w:t>
      </w:r>
      <w:r w:rsidRPr="00791118">
        <w:t>site</w:t>
      </w:r>
      <w:r>
        <w:rPr>
          <w:rFonts w:hint="eastAsia"/>
        </w:rPr>
        <w:t>Manage</w:t>
      </w:r>
      <w:r>
        <w:t>/</w:t>
      </w:r>
      <w:r w:rsidRPr="00791118">
        <w:t>site</w:t>
      </w:r>
      <w:r>
        <w:t>InfoList</w:t>
      </w:r>
      <w:bookmarkEnd w:id="105"/>
      <w:bookmarkEnd w:id="106"/>
    </w:p>
    <w:p w:rsidR="00C22482" w:rsidRDefault="00C22482" w:rsidP="00C22482">
      <w:pPr>
        <w:pStyle w:val="30"/>
      </w:pPr>
      <w:bookmarkStart w:id="107" w:name="_Toc514057788"/>
      <w:bookmarkStart w:id="108" w:name="_Toc515450884"/>
      <w:r>
        <w:rPr>
          <w:rFonts w:hint="eastAsia"/>
        </w:rPr>
        <w:t>请求协议：Http Post</w:t>
      </w:r>
      <w:bookmarkEnd w:id="107"/>
      <w:bookmarkEnd w:id="108"/>
    </w:p>
    <w:p w:rsidR="00C22482" w:rsidRDefault="00C22482" w:rsidP="00C22482">
      <w:pPr>
        <w:pStyle w:val="30"/>
      </w:pPr>
      <w:bookmarkStart w:id="109" w:name="_Toc514057789"/>
      <w:bookmarkStart w:id="110" w:name="_Toc515450885"/>
      <w:r>
        <w:rPr>
          <w:rFonts w:hint="eastAsia"/>
        </w:rPr>
        <w:t>请求报文</w:t>
      </w:r>
      <w:bookmarkEnd w:id="109"/>
      <w:bookmarkEnd w:id="110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56"/>
        <w:gridCol w:w="1056"/>
        <w:gridCol w:w="983"/>
        <w:gridCol w:w="1116"/>
        <w:gridCol w:w="3343"/>
      </w:tblGrid>
      <w:tr w:rsidR="00C22482" w:rsidTr="00127865">
        <w:tc>
          <w:tcPr>
            <w:tcW w:w="2093" w:type="dxa"/>
            <w:gridSpan w:val="2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156" w:type="dxa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C22482" w:rsidTr="00127865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C22482" w:rsidRPr="00712E26" w:rsidRDefault="00C22482" w:rsidP="00127865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418" w:type="dxa"/>
          </w:tcPr>
          <w:p w:rsidR="00C22482" w:rsidRPr="00712E26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Pr="00E84BD3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156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C22482" w:rsidRDefault="00C22482" w:rsidP="00127865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Pr="00E84BD3" w:rsidRDefault="00C22482" w:rsidP="00127865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Pr="00E84BD3" w:rsidRDefault="00C22482" w:rsidP="00127865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411514" w:rsidTr="00127865">
        <w:trPr>
          <w:trHeight w:val="439"/>
        </w:trPr>
        <w:tc>
          <w:tcPr>
            <w:tcW w:w="675" w:type="dxa"/>
            <w:vMerge w:val="restart"/>
            <w:textDirection w:val="tbRlV"/>
          </w:tcPr>
          <w:p w:rsidR="00411514" w:rsidRDefault="00411514" w:rsidP="00127865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418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pageNo</w:t>
            </w:r>
          </w:p>
        </w:tc>
        <w:tc>
          <w:tcPr>
            <w:tcW w:w="1156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页码</w:t>
            </w:r>
          </w:p>
        </w:tc>
        <w:tc>
          <w:tcPr>
            <w:tcW w:w="1056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411514" w:rsidRDefault="00411514" w:rsidP="00127865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6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411514" w:rsidRDefault="00411514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默认1</w:t>
            </w:r>
            <w:r w:rsidR="00D5060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按经纬度查询时忽略此字段</w:t>
            </w:r>
          </w:p>
        </w:tc>
      </w:tr>
      <w:tr w:rsidR="00411514" w:rsidTr="00127865">
        <w:trPr>
          <w:trHeight w:val="439"/>
        </w:trPr>
        <w:tc>
          <w:tcPr>
            <w:tcW w:w="675" w:type="dxa"/>
            <w:vMerge/>
            <w:textDirection w:val="tbRlV"/>
          </w:tcPr>
          <w:p w:rsidR="00411514" w:rsidRDefault="00411514" w:rsidP="00127865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pageSize</w:t>
            </w:r>
          </w:p>
        </w:tc>
        <w:tc>
          <w:tcPr>
            <w:tcW w:w="1156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每页记录数</w:t>
            </w:r>
          </w:p>
        </w:tc>
        <w:tc>
          <w:tcPr>
            <w:tcW w:w="1056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411514" w:rsidRDefault="00411514" w:rsidP="00127865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411514" w:rsidRDefault="00411514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默认1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  <w:r w:rsidR="00D5060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按经纬度查询时忽略此字段</w:t>
            </w:r>
          </w:p>
        </w:tc>
      </w:tr>
      <w:tr w:rsidR="00411514" w:rsidTr="00127865">
        <w:trPr>
          <w:trHeight w:val="439"/>
        </w:trPr>
        <w:tc>
          <w:tcPr>
            <w:tcW w:w="675" w:type="dxa"/>
            <w:vMerge/>
            <w:textDirection w:val="tbRlV"/>
          </w:tcPr>
          <w:p w:rsidR="00411514" w:rsidRDefault="00411514" w:rsidP="00127865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siteName</w:t>
            </w:r>
          </w:p>
        </w:tc>
        <w:tc>
          <w:tcPr>
            <w:tcW w:w="1156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站点名称</w:t>
            </w:r>
          </w:p>
        </w:tc>
        <w:tc>
          <w:tcPr>
            <w:tcW w:w="1056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411514" w:rsidRDefault="00411514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16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411514" w:rsidRDefault="00411514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411514" w:rsidTr="00127865">
        <w:trPr>
          <w:trHeight w:val="439"/>
        </w:trPr>
        <w:tc>
          <w:tcPr>
            <w:tcW w:w="675" w:type="dxa"/>
            <w:vMerge/>
            <w:textDirection w:val="tbRlV"/>
          </w:tcPr>
          <w:p w:rsidR="00411514" w:rsidRDefault="00411514" w:rsidP="00B71E81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500D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156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056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411514" w:rsidRDefault="00411514" w:rsidP="00B71E81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16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411514" w:rsidRDefault="00C15142" w:rsidP="00B71E8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与</w:t>
            </w:r>
            <w:r w:rsidRPr="009B0F6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latitude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并存</w:t>
            </w:r>
          </w:p>
        </w:tc>
      </w:tr>
      <w:tr w:rsidR="00411514" w:rsidTr="00127865">
        <w:trPr>
          <w:trHeight w:val="439"/>
        </w:trPr>
        <w:tc>
          <w:tcPr>
            <w:tcW w:w="675" w:type="dxa"/>
            <w:vMerge/>
            <w:textDirection w:val="tbRlV"/>
          </w:tcPr>
          <w:p w:rsidR="00411514" w:rsidRDefault="00411514" w:rsidP="00B71E81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B0F6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156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056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411514" w:rsidRDefault="00411514" w:rsidP="00B71E81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16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411514" w:rsidRDefault="00C15142" w:rsidP="00B71E8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与</w:t>
            </w:r>
            <w:r w:rsidRPr="009B0F6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Pr="00D500D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并存</w:t>
            </w:r>
          </w:p>
        </w:tc>
      </w:tr>
      <w:tr w:rsidR="00411514" w:rsidTr="00127865">
        <w:trPr>
          <w:trHeight w:val="439"/>
        </w:trPr>
        <w:tc>
          <w:tcPr>
            <w:tcW w:w="675" w:type="dxa"/>
            <w:vMerge/>
            <w:textDirection w:val="tbRlV"/>
          </w:tcPr>
          <w:p w:rsidR="00411514" w:rsidRDefault="00411514" w:rsidP="00B71E81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411514" w:rsidRPr="00791118" w:rsidRDefault="00411514" w:rsidP="00B71E81">
            <w:pPr>
              <w:jc w:val="center"/>
            </w:pPr>
            <w:r>
              <w:t>rang</w:t>
            </w:r>
          </w:p>
        </w:tc>
        <w:tc>
          <w:tcPr>
            <w:tcW w:w="1156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范围</w:t>
            </w:r>
          </w:p>
        </w:tc>
        <w:tc>
          <w:tcPr>
            <w:tcW w:w="1056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411514" w:rsidRDefault="00411514" w:rsidP="00B71E81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411514" w:rsidRDefault="00411514" w:rsidP="00B71E8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 米</w:t>
            </w:r>
          </w:p>
        </w:tc>
      </w:tr>
    </w:tbl>
    <w:p w:rsidR="00C22482" w:rsidRDefault="00C22482" w:rsidP="00C22482">
      <w:pPr>
        <w:pStyle w:val="30"/>
      </w:pPr>
      <w:bookmarkStart w:id="111" w:name="_Toc514057790"/>
      <w:bookmarkStart w:id="112" w:name="_Toc515450886"/>
      <w:r w:rsidRPr="001E2091">
        <w:rPr>
          <w:rFonts w:hint="eastAsia"/>
        </w:rPr>
        <w:t>响应报文</w:t>
      </w:r>
      <w:bookmarkEnd w:id="111"/>
      <w:bookmarkEnd w:id="112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56"/>
        <w:gridCol w:w="1056"/>
        <w:gridCol w:w="983"/>
        <w:gridCol w:w="1116"/>
        <w:gridCol w:w="3343"/>
      </w:tblGrid>
      <w:tr w:rsidR="00C22482" w:rsidTr="00127865">
        <w:tc>
          <w:tcPr>
            <w:tcW w:w="2093" w:type="dxa"/>
            <w:gridSpan w:val="2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156" w:type="dxa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C22482" w:rsidTr="00127865">
        <w:trPr>
          <w:trHeight w:val="417"/>
        </w:trPr>
        <w:tc>
          <w:tcPr>
            <w:tcW w:w="2093" w:type="dxa"/>
            <w:gridSpan w:val="2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验签失败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1003 参数不合规 1004 开发者已关闭  </w:t>
            </w:r>
            <w:r w:rsidR="00B10D5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1005 开发者权限不足  </w:t>
            </w:r>
            <w:r w:rsidR="00CF60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1006 authToken已失效  1007 appid不一致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</w:p>
        </w:tc>
      </w:tr>
      <w:tr w:rsidR="00C22482" w:rsidTr="00127865">
        <w:trPr>
          <w:trHeight w:val="417"/>
        </w:trPr>
        <w:tc>
          <w:tcPr>
            <w:tcW w:w="2093" w:type="dxa"/>
            <w:gridSpan w:val="2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C22482" w:rsidTr="00127865">
        <w:trPr>
          <w:trHeight w:val="417"/>
        </w:trPr>
        <w:tc>
          <w:tcPr>
            <w:tcW w:w="2093" w:type="dxa"/>
            <w:gridSpan w:val="2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C22482" w:rsidRDefault="00C22482" w:rsidP="00127865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C22482" w:rsidTr="00127865">
        <w:trPr>
          <w:trHeight w:val="457"/>
        </w:trPr>
        <w:tc>
          <w:tcPr>
            <w:tcW w:w="675" w:type="dxa"/>
            <w:vMerge w:val="restart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556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551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siteCode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站点编号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siteName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站点名称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provinceId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所属省I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provinceCnName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所属省中文名称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 w:cs="新宋体"/>
                <w:sz w:val="18"/>
                <w:szCs w:val="18"/>
              </w:rPr>
              <w:t>cityId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所属市I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city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CnName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所属市中文名称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 w:cs="新宋体"/>
                <w:sz w:val="18"/>
                <w:szCs w:val="18"/>
              </w:rPr>
              <w:t>countyId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所属区I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 w:cs="新宋体"/>
                <w:sz w:val="18"/>
                <w:szCs w:val="18"/>
              </w:rPr>
              <w:t>county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CnName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所属区中文名称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 w:cs="新宋体"/>
                <w:sz w:val="18"/>
                <w:szCs w:val="18"/>
              </w:rPr>
              <w:lastRenderedPageBreak/>
              <w:t>detailAddress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详细地址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 w:rsidRPr="00D500D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 w:rsidRPr="009B0F6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lastModifyDate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最后修改时间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毫秒</w:t>
            </w:r>
          </w:p>
        </w:tc>
      </w:tr>
    </w:tbl>
    <w:p w:rsidR="00C22482" w:rsidRDefault="00C22482" w:rsidP="00C22482">
      <w:pPr>
        <w:pStyle w:val="30"/>
      </w:pPr>
      <w:bookmarkStart w:id="113" w:name="_Toc514057791"/>
      <w:bookmarkStart w:id="114" w:name="_Toc515450887"/>
      <w:r>
        <w:rPr>
          <w:rFonts w:hint="eastAsia"/>
        </w:rPr>
        <w:t>响应示例</w:t>
      </w:r>
      <w:bookmarkEnd w:id="113"/>
      <w:bookmarkEnd w:id="114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C22482" w:rsidTr="00127865">
        <w:tc>
          <w:tcPr>
            <w:tcW w:w="10682" w:type="dxa"/>
          </w:tcPr>
          <w:p w:rsidR="00C22482" w:rsidRDefault="00AC48B7" w:rsidP="00127865">
            <w:r w:rsidRPr="00AC48B7">
              <w:rPr>
                <w:rFonts w:hint="eastAsia"/>
              </w:rPr>
              <w:t>{"code":"0000","data":{"count":1,"siteInfoList":[{"cityCnName":"</w:t>
            </w:r>
            <w:r w:rsidRPr="00AC48B7">
              <w:rPr>
                <w:rFonts w:hint="eastAsia"/>
              </w:rPr>
              <w:t>上海</w:t>
            </w:r>
            <w:r w:rsidRPr="00AC48B7">
              <w:rPr>
                <w:rFonts w:hint="eastAsia"/>
              </w:rPr>
              <w:t>","cityId":1,"countyCnName":"</w:t>
            </w:r>
            <w:r w:rsidRPr="00AC48B7">
              <w:rPr>
                <w:rFonts w:hint="eastAsia"/>
              </w:rPr>
              <w:t>黄浦区</w:t>
            </w:r>
            <w:r w:rsidRPr="00AC48B7">
              <w:rPr>
                <w:rFonts w:hint="eastAsia"/>
              </w:rPr>
              <w:t>","countyId":310101,"detailAddress":"4</w:t>
            </w:r>
            <w:r w:rsidRPr="00AC48B7">
              <w:rPr>
                <w:rFonts w:hint="eastAsia"/>
              </w:rPr>
              <w:t>号楼</w:t>
            </w:r>
            <w:r w:rsidRPr="00AC48B7">
              <w:rPr>
                <w:rFonts w:hint="eastAsia"/>
              </w:rPr>
              <w:t>4402","lastModifyDate":1527580450000,"latitude":"15.00234","longitude":"15.00234","provinceCnName":"</w:t>
            </w:r>
            <w:r w:rsidRPr="00AC48B7">
              <w:rPr>
                <w:rFonts w:hint="eastAsia"/>
              </w:rPr>
              <w:t>上海</w:t>
            </w:r>
            <w:r w:rsidRPr="00AC48B7">
              <w:rPr>
                <w:rFonts w:hint="eastAsia"/>
              </w:rPr>
              <w:t>","provinceId":1,"sid":3,"siteCode":"S100000001","siteName":"</w:t>
            </w:r>
            <w:r w:rsidRPr="00AC48B7">
              <w:rPr>
                <w:rFonts w:hint="eastAsia"/>
              </w:rPr>
              <w:t>长阳创谷科技园</w:t>
            </w:r>
            <w:r w:rsidRPr="00AC48B7">
              <w:rPr>
                <w:rFonts w:hint="eastAsia"/>
              </w:rPr>
              <w:t>"}]},"msg":"</w:t>
            </w:r>
            <w:r w:rsidRPr="00AC48B7">
              <w:rPr>
                <w:rFonts w:hint="eastAsia"/>
              </w:rPr>
              <w:t>成功</w:t>
            </w:r>
            <w:r w:rsidRPr="00AC48B7">
              <w:rPr>
                <w:rFonts w:hint="eastAsia"/>
              </w:rPr>
              <w:t>"}</w:t>
            </w:r>
          </w:p>
        </w:tc>
      </w:tr>
    </w:tbl>
    <w:p w:rsidR="00C22482" w:rsidRPr="00587AB7" w:rsidRDefault="00C22482" w:rsidP="00C22482">
      <w:pPr>
        <w:ind w:left="420"/>
      </w:pPr>
    </w:p>
    <w:p w:rsidR="00C22482" w:rsidRPr="00825D68" w:rsidRDefault="00C22482" w:rsidP="00C22482">
      <w:pPr>
        <w:pStyle w:val="30"/>
      </w:pPr>
      <w:bookmarkStart w:id="115" w:name="_Toc514057792"/>
      <w:bookmarkStart w:id="116" w:name="_Toc515450888"/>
      <w:r>
        <w:rPr>
          <w:rFonts w:hint="eastAsia"/>
        </w:rPr>
        <w:t>TIPS</w:t>
      </w:r>
      <w:bookmarkEnd w:id="115"/>
      <w:bookmarkEnd w:id="116"/>
    </w:p>
    <w:p w:rsidR="00C22482" w:rsidRDefault="00C22482" w:rsidP="00D22C0B"/>
    <w:p w:rsidR="008E5F52" w:rsidRDefault="00485E2B" w:rsidP="008E5F52">
      <w:pPr>
        <w:pStyle w:val="2"/>
      </w:pPr>
      <w:r>
        <w:rPr>
          <w:rFonts w:hint="eastAsia"/>
        </w:rPr>
        <w:t>洗衣</w:t>
      </w:r>
      <w:r w:rsidR="008E5F52">
        <w:rPr>
          <w:rFonts w:hint="eastAsia"/>
        </w:rPr>
        <w:t>下单</w:t>
      </w:r>
    </w:p>
    <w:p w:rsidR="008E5F52" w:rsidRPr="004B7C91" w:rsidRDefault="008E5F52" w:rsidP="008E5F52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8E5F52" w:rsidRPr="00325297" w:rsidRDefault="008E5F52" w:rsidP="008E5F52">
      <w:pPr>
        <w:pStyle w:val="30"/>
      </w:pPr>
      <w:r>
        <w:rPr>
          <w:rFonts w:hint="eastAsia"/>
        </w:rPr>
        <w:t>请求地址：</w:t>
      </w:r>
      <w:r w:rsidRPr="00581B34">
        <w:t>http</w:t>
      </w:r>
      <w:r>
        <w:t>s://{ip}:{port}/</w:t>
      </w:r>
      <w:r>
        <w:rPr>
          <w:rFonts w:hint="eastAsia"/>
        </w:rPr>
        <w:t>order</w:t>
      </w:r>
      <w:r>
        <w:t>/</w:t>
      </w:r>
      <w:r w:rsidR="00CC6AB2">
        <w:rPr>
          <w:rFonts w:hint="eastAsia"/>
        </w:rPr>
        <w:t>washing</w:t>
      </w:r>
      <w:r>
        <w:t>/create</w:t>
      </w:r>
      <w:r w:rsidR="00CC6AB2">
        <w:t>Washing</w:t>
      </w:r>
      <w:r>
        <w:t>Order</w:t>
      </w:r>
    </w:p>
    <w:p w:rsidR="008E5F52" w:rsidRDefault="008E5F52" w:rsidP="008E5F52">
      <w:pPr>
        <w:pStyle w:val="30"/>
      </w:pPr>
      <w:r>
        <w:rPr>
          <w:rFonts w:hint="eastAsia"/>
        </w:rPr>
        <w:t>请求协议：Http Post</w:t>
      </w:r>
    </w:p>
    <w:p w:rsidR="008E5F52" w:rsidRDefault="008E5F52" w:rsidP="008E5F52">
      <w:pPr>
        <w:pStyle w:val="30"/>
      </w:pPr>
      <w:r>
        <w:rPr>
          <w:rFonts w:hint="eastAsia"/>
        </w:rPr>
        <w:t>请求报文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8E5F52" w:rsidTr="00354057">
        <w:tc>
          <w:tcPr>
            <w:tcW w:w="1953" w:type="dxa"/>
            <w:gridSpan w:val="2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8E5F52" w:rsidRPr="00712E26" w:rsidRDefault="008E5F52" w:rsidP="0035405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8E5F52" w:rsidRPr="00712E26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Pr="00E84BD3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由镒钡分配给商户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vMerge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Pr="00E84BD3" w:rsidRDefault="008E5F52" w:rsidP="00354057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3507FB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秒，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vMerge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Pr="00E84BD3" w:rsidRDefault="008E5F52" w:rsidP="00354057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vMerge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057A92" w:rsidTr="00354057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057A92" w:rsidRDefault="00057A92" w:rsidP="0035405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业务参数</w:t>
            </w:r>
          </w:p>
        </w:tc>
        <w:tc>
          <w:tcPr>
            <w:tcW w:w="1278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29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订单金额</w:t>
            </w:r>
          </w:p>
        </w:tc>
        <w:tc>
          <w:tcPr>
            <w:tcW w:w="105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57A92" w:rsidRDefault="00057A9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57A92" w:rsidRDefault="00057A9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 人民币 分</w:t>
            </w:r>
          </w:p>
        </w:tc>
      </w:tr>
      <w:tr w:rsidR="00057A92" w:rsidTr="00354057">
        <w:trPr>
          <w:trHeight w:val="880"/>
        </w:trPr>
        <w:tc>
          <w:tcPr>
            <w:tcW w:w="675" w:type="dxa"/>
            <w:vMerge/>
            <w:textDirection w:val="tbRlV"/>
          </w:tcPr>
          <w:p w:rsidR="00057A92" w:rsidRDefault="00057A92" w:rsidP="0035405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29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57A92" w:rsidRDefault="00057A92" w:rsidP="00354057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57A92" w:rsidRDefault="00057A9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57A92" w:rsidTr="00354057">
        <w:trPr>
          <w:trHeight w:val="417"/>
        </w:trPr>
        <w:tc>
          <w:tcPr>
            <w:tcW w:w="675" w:type="dxa"/>
            <w:vMerge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29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订单描述</w:t>
            </w:r>
          </w:p>
        </w:tc>
        <w:tc>
          <w:tcPr>
            <w:tcW w:w="105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57A92" w:rsidRDefault="00057A92" w:rsidP="00354057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057A92" w:rsidRDefault="00057A9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57A92" w:rsidTr="00354057">
        <w:trPr>
          <w:trHeight w:val="417"/>
        </w:trPr>
        <w:tc>
          <w:tcPr>
            <w:tcW w:w="675" w:type="dxa"/>
            <w:vMerge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9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洗衣模式ID</w:t>
            </w:r>
          </w:p>
        </w:tc>
        <w:tc>
          <w:tcPr>
            <w:tcW w:w="105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57A92" w:rsidRDefault="00057A92" w:rsidP="00354057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57A92" w:rsidRDefault="00057A9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57A92" w:rsidTr="00354057">
        <w:trPr>
          <w:trHeight w:val="417"/>
        </w:trPr>
        <w:tc>
          <w:tcPr>
            <w:tcW w:w="675" w:type="dxa"/>
            <w:vMerge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device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9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设备ID</w:t>
            </w:r>
          </w:p>
        </w:tc>
        <w:tc>
          <w:tcPr>
            <w:tcW w:w="105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57A92" w:rsidRDefault="00057A92" w:rsidP="00354057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57A92" w:rsidRDefault="00057A9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8E5F52" w:rsidRDefault="008E5F52" w:rsidP="008E5F52"/>
    <w:p w:rsidR="008E5F52" w:rsidRDefault="008E5F52" w:rsidP="008E5F52">
      <w:pPr>
        <w:pStyle w:val="30"/>
      </w:pPr>
      <w:r w:rsidRPr="001E2091">
        <w:rPr>
          <w:rFonts w:hint="eastAsia"/>
        </w:rPr>
        <w:t>响应报文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8E5F52" w:rsidTr="00354057">
        <w:tc>
          <w:tcPr>
            <w:tcW w:w="1953" w:type="dxa"/>
            <w:gridSpan w:val="2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8E5F52" w:rsidTr="00354057">
        <w:trPr>
          <w:trHeight w:val="417"/>
        </w:trPr>
        <w:tc>
          <w:tcPr>
            <w:tcW w:w="1953" w:type="dxa"/>
            <w:gridSpan w:val="2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BE120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验签失败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1003 参数不合规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非有效用户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2013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账户有问题 </w:t>
            </w:r>
            <w:r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  <w:r w:rsidR="00B37CF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B37CF6" w:rsidRPr="0032340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 余额不足</w:t>
            </w:r>
            <w:r w:rsidR="008B451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8B451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2017 </w:t>
            </w:r>
            <w:r w:rsidR="008B451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洗衣机已被使用 </w:t>
            </w:r>
            <w:r w:rsidR="008B451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2018 </w:t>
            </w:r>
            <w:r w:rsidR="008B451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洗衣机盖没关 </w:t>
            </w:r>
            <w:r w:rsidR="008B451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2019 </w:t>
            </w:r>
            <w:r w:rsidR="008B451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洗衣机故障 </w:t>
            </w:r>
            <w:r w:rsidR="008B451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2020 </w:t>
            </w:r>
            <w:r w:rsidR="008B451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洗衣机消毒中</w:t>
            </w:r>
            <w:r w:rsidR="0073174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73174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  <w:r w:rsidR="004252B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21 </w:t>
            </w:r>
            <w:r w:rsidR="004252B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价格已变动</w:t>
            </w:r>
            <w:r w:rsidR="00BE12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BE120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2022 </w:t>
            </w:r>
            <w:r w:rsidR="00BE12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有进行中的订单</w:t>
            </w:r>
          </w:p>
        </w:tc>
      </w:tr>
      <w:tr w:rsidR="008E5F52" w:rsidTr="00354057">
        <w:trPr>
          <w:trHeight w:val="417"/>
        </w:trPr>
        <w:tc>
          <w:tcPr>
            <w:tcW w:w="1953" w:type="dxa"/>
            <w:gridSpan w:val="2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8E5F52" w:rsidTr="00354057">
        <w:trPr>
          <w:trHeight w:val="417"/>
        </w:trPr>
        <w:tc>
          <w:tcPr>
            <w:tcW w:w="1953" w:type="dxa"/>
            <w:gridSpan w:val="2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systemOrderNo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系统订单编号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8E5F52" w:rsidRDefault="008E5F52" w:rsidP="008E5F52"/>
    <w:p w:rsidR="008E5F52" w:rsidRDefault="008E5F52" w:rsidP="008E5F52"/>
    <w:p w:rsidR="008E5F52" w:rsidRDefault="008E5F52" w:rsidP="008E5F52">
      <w:pPr>
        <w:pStyle w:val="30"/>
      </w:pPr>
      <w:r>
        <w:rPr>
          <w:rFonts w:hint="eastAsia"/>
        </w:rPr>
        <w:t>响应示例</w:t>
      </w:r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8E5F52" w:rsidTr="00354057">
        <w:tc>
          <w:tcPr>
            <w:tcW w:w="10262" w:type="dxa"/>
          </w:tcPr>
          <w:p w:rsidR="008E5F52" w:rsidRDefault="008E5F52" w:rsidP="00354057">
            <w:r>
              <w:t>{"code": "0000",</w:t>
            </w:r>
          </w:p>
          <w:p w:rsidR="008E5F52" w:rsidRDefault="008E5F52" w:rsidP="00354057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8E5F52" w:rsidRDefault="008E5F52" w:rsidP="00354057">
            <w:r>
              <w:t>"data":{</w:t>
            </w:r>
          </w:p>
          <w:p w:rsidR="008E5F52" w:rsidRDefault="008E5F52" w:rsidP="00354057">
            <w:pPr>
              <w:ind w:firstLineChars="300" w:firstLine="630"/>
            </w:pPr>
          </w:p>
          <w:p w:rsidR="008E5F52" w:rsidRDefault="008E5F52" w:rsidP="00354057">
            <w:pPr>
              <w:ind w:firstLineChars="300" w:firstLine="630"/>
            </w:pPr>
            <w:r>
              <w:t>}</w:t>
            </w:r>
          </w:p>
          <w:p w:rsidR="008E5F52" w:rsidRDefault="008E5F52" w:rsidP="00354057">
            <w:r>
              <w:lastRenderedPageBreak/>
              <w:t>}</w:t>
            </w:r>
          </w:p>
        </w:tc>
      </w:tr>
    </w:tbl>
    <w:p w:rsidR="008E5F52" w:rsidRDefault="008E5F52" w:rsidP="008E5F52">
      <w:pPr>
        <w:pStyle w:val="30"/>
      </w:pPr>
      <w:r>
        <w:rPr>
          <w:rFonts w:hint="eastAsia"/>
        </w:rPr>
        <w:lastRenderedPageBreak/>
        <w:t>TIPS</w:t>
      </w:r>
    </w:p>
    <w:p w:rsidR="008E5F52" w:rsidRDefault="008E5F52" w:rsidP="008E5F52"/>
    <w:p w:rsidR="008E5F52" w:rsidRDefault="007E1F2A" w:rsidP="008E5F52">
      <w:pPr>
        <w:pStyle w:val="2"/>
      </w:pPr>
      <w:r>
        <w:rPr>
          <w:rFonts w:hint="eastAsia"/>
        </w:rPr>
        <w:t>余额</w:t>
      </w:r>
      <w:r w:rsidR="008E5F52">
        <w:rPr>
          <w:rFonts w:hint="eastAsia"/>
        </w:rPr>
        <w:t>支付</w:t>
      </w:r>
    </w:p>
    <w:p w:rsidR="008E5F52" w:rsidRPr="004B7C91" w:rsidRDefault="008E5F52" w:rsidP="008E5F52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8E5F52" w:rsidRPr="00325297" w:rsidRDefault="008E5F52" w:rsidP="008E5F52">
      <w:pPr>
        <w:pStyle w:val="30"/>
      </w:pPr>
      <w:r>
        <w:rPr>
          <w:rFonts w:hint="eastAsia"/>
        </w:rPr>
        <w:t>请求地址：</w:t>
      </w:r>
      <w:r w:rsidRPr="00581B34">
        <w:t>http</w:t>
      </w:r>
      <w:r>
        <w:t>s://{ip}:{port}/</w:t>
      </w:r>
      <w:r>
        <w:rPr>
          <w:rFonts w:hint="eastAsia"/>
        </w:rPr>
        <w:t>pay</w:t>
      </w:r>
      <w:r>
        <w:t>/</w:t>
      </w:r>
      <w:r w:rsidR="00DE1376">
        <w:rPr>
          <w:rFonts w:hint="eastAsia"/>
        </w:rPr>
        <w:t>amount</w:t>
      </w:r>
      <w:r>
        <w:t>/</w:t>
      </w:r>
      <w:r w:rsidR="00DE1376">
        <w:t>amount</w:t>
      </w:r>
      <w:r>
        <w:t>Pay</w:t>
      </w:r>
    </w:p>
    <w:p w:rsidR="008E5F52" w:rsidRDefault="008E5F52" w:rsidP="008E5F52">
      <w:pPr>
        <w:pStyle w:val="30"/>
      </w:pPr>
      <w:r>
        <w:rPr>
          <w:rFonts w:hint="eastAsia"/>
        </w:rPr>
        <w:t>请求协议：Http Post</w:t>
      </w:r>
    </w:p>
    <w:p w:rsidR="008E5F52" w:rsidRDefault="008E5F52" w:rsidP="008E5F52">
      <w:pPr>
        <w:pStyle w:val="30"/>
      </w:pPr>
      <w:r>
        <w:rPr>
          <w:rFonts w:hint="eastAsia"/>
        </w:rPr>
        <w:t>请求报文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8E5F52" w:rsidTr="00354057">
        <w:tc>
          <w:tcPr>
            <w:tcW w:w="1953" w:type="dxa"/>
            <w:gridSpan w:val="2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8E5F52" w:rsidRPr="00712E26" w:rsidRDefault="008E5F52" w:rsidP="0035405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8E5F52" w:rsidRPr="00712E26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Pr="00E84BD3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由镒钡分配给商户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vMerge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Pr="00E84BD3" w:rsidRDefault="008E5F52" w:rsidP="00354057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3507FB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秒，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vMerge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Pr="00E84BD3" w:rsidRDefault="008E5F52" w:rsidP="00354057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8E5F52" w:rsidTr="00354057">
        <w:trPr>
          <w:trHeight w:val="610"/>
        </w:trPr>
        <w:tc>
          <w:tcPr>
            <w:tcW w:w="675" w:type="dxa"/>
            <w:vMerge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textDirection w:val="tbRlV"/>
          </w:tcPr>
          <w:p w:rsidR="008E5F52" w:rsidRDefault="008E5F52" w:rsidP="0035405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systemOrderNo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系统订单编号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需要付款的订单编号</w:t>
            </w:r>
          </w:p>
        </w:tc>
      </w:tr>
    </w:tbl>
    <w:p w:rsidR="008E5F52" w:rsidRDefault="008E5F52" w:rsidP="008E5F52"/>
    <w:p w:rsidR="008E5F52" w:rsidRDefault="008E5F52" w:rsidP="008E5F52">
      <w:pPr>
        <w:pStyle w:val="30"/>
      </w:pPr>
      <w:r w:rsidRPr="001E2091">
        <w:rPr>
          <w:rFonts w:hint="eastAsia"/>
        </w:rPr>
        <w:t>响应报文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296"/>
        <w:gridCol w:w="1056"/>
        <w:gridCol w:w="983"/>
        <w:gridCol w:w="1116"/>
        <w:gridCol w:w="3343"/>
      </w:tblGrid>
      <w:tr w:rsidR="008E5F52" w:rsidTr="00354057">
        <w:tc>
          <w:tcPr>
            <w:tcW w:w="195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8E5F52" w:rsidTr="00354057">
        <w:trPr>
          <w:trHeight w:val="417"/>
        </w:trPr>
        <w:tc>
          <w:tcPr>
            <w:tcW w:w="1953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验签失败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1003 参数不合规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非有效用户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2013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账户有问题 </w:t>
            </w:r>
            <w:r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2014 用户没有登录</w:t>
            </w:r>
            <w:r w:rsidR="005A6DB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5A6DB2" w:rsidRPr="0032340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 余额不足</w:t>
            </w:r>
            <w:r w:rsidR="00A428A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A428A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2017 </w:t>
            </w:r>
            <w:r w:rsidR="00A428A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洗衣机已被使用 </w:t>
            </w:r>
            <w:r w:rsidR="00A428A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2018 </w:t>
            </w:r>
            <w:r w:rsidR="00A428A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洗衣机盖没关 </w:t>
            </w:r>
            <w:r w:rsidR="00A428A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2019 </w:t>
            </w:r>
            <w:r w:rsidR="00A428A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洗衣机故障 </w:t>
            </w:r>
            <w:r w:rsidR="00A428A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2020 </w:t>
            </w:r>
            <w:r w:rsidR="00A428A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洗衣机消毒中</w:t>
            </w:r>
          </w:p>
        </w:tc>
      </w:tr>
      <w:tr w:rsidR="008E5F52" w:rsidTr="00354057">
        <w:trPr>
          <w:trHeight w:val="417"/>
        </w:trPr>
        <w:tc>
          <w:tcPr>
            <w:tcW w:w="1953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msg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8E5F52" w:rsidTr="00354057">
        <w:trPr>
          <w:trHeight w:val="417"/>
        </w:trPr>
        <w:tc>
          <w:tcPr>
            <w:tcW w:w="1953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</w:tbl>
    <w:p w:rsidR="008E5F52" w:rsidRDefault="008E5F52" w:rsidP="008E5F52"/>
    <w:p w:rsidR="008E5F52" w:rsidRDefault="008E5F52" w:rsidP="008E5F52"/>
    <w:p w:rsidR="008E5F52" w:rsidRDefault="008E5F52" w:rsidP="008E5F52">
      <w:pPr>
        <w:pStyle w:val="30"/>
      </w:pPr>
      <w:r>
        <w:rPr>
          <w:rFonts w:hint="eastAsia"/>
        </w:rPr>
        <w:t>响应示例</w:t>
      </w:r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8E5F52" w:rsidTr="00354057">
        <w:tc>
          <w:tcPr>
            <w:tcW w:w="10262" w:type="dxa"/>
          </w:tcPr>
          <w:p w:rsidR="008E5F52" w:rsidRDefault="008E5F52" w:rsidP="00354057">
            <w:r w:rsidRPr="00863659">
              <w:t>{"code":"0000","data":{"sdkContent":"alipay_sdk=alipay-sdk-java-dynamicVersionNo&amp;app_id=2018012902106325&amp;biz_content=%7B%22out_trade_no%22%3A%22R2018052818591092515277%22%2C%22product_code%22%3A%22QUICK_MSECURITY_PAY%22%2C%22subject%22%3A%22%E5%B0%8F%E5%8F%8B%E5%85%B1%E4%BA%AB%E6%B4%97%E8%A1%A3%22%2C%22timeout_express%22%3A%2215m%22%2C%22total_amount%22%3A%221.00%22%7D&amp;charset=UTF-8&amp;format=json&amp;method=alipay.trade.app.pay&amp;sign=PXAPvFtkKDXD2gl88nUiNhqBRWqFO3ixjQG9v9pDoHy%2FleOmdDQ7QnbITGCQ1%2FOVM3Xbxs7xKRC03M8BEq%2FadwOup8eD%2FQXYCdzoTPRKPHtVlk6%2B7mGmZhNuUjO9YAp7LFxVTh07hWiI8aTB1h42h6JGU%2FGVpEO7jCZtUcP3zfvF6EarOZ7ggspAkb%2FJ8UrMIpf5JnJVJ3%2F1hpViP%2BYwZFCMQNobLloA%2B5ZBxIQjiMRGADJiZp%2FSXCrWl6CvBA9vOGQTKoWfP0tjqEufh98lHMD9llEUIcwRMmjlDTgRmkb0bkPyGztuJF8Oxdv</w:t>
            </w:r>
            <w:r w:rsidRPr="00863659">
              <w:rPr>
                <w:rFonts w:hint="eastAsia"/>
              </w:rPr>
              <w:t>dy%2BoxO5QQgMGtkjCdemzy8ccvmw%3D%3D&amp;sign_type=RSA2&amp;timestamp=2018-05-28+19%3A13%3A58&amp;version=1.0"},"msg":"</w:t>
            </w:r>
            <w:r w:rsidRPr="00863659">
              <w:rPr>
                <w:rFonts w:hint="eastAsia"/>
              </w:rPr>
              <w:t>成功</w:t>
            </w:r>
            <w:r w:rsidRPr="00863659">
              <w:rPr>
                <w:rFonts w:hint="eastAsia"/>
              </w:rPr>
              <w:t>"}</w:t>
            </w:r>
          </w:p>
        </w:tc>
      </w:tr>
    </w:tbl>
    <w:p w:rsidR="008E5F52" w:rsidRPr="00286311" w:rsidRDefault="008E5F52" w:rsidP="008E5F52">
      <w:pPr>
        <w:pStyle w:val="30"/>
      </w:pPr>
      <w:r>
        <w:rPr>
          <w:rFonts w:hint="eastAsia"/>
        </w:rPr>
        <w:t>TIPS</w:t>
      </w:r>
    </w:p>
    <w:p w:rsidR="008E5F52" w:rsidRDefault="008E5F52" w:rsidP="008E5F52"/>
    <w:p w:rsidR="008E5F52" w:rsidRDefault="00F82B2B" w:rsidP="008E5F52">
      <w:pPr>
        <w:pStyle w:val="2"/>
      </w:pPr>
      <w:r>
        <w:rPr>
          <w:rFonts w:hint="eastAsia"/>
        </w:rPr>
        <w:t>用户</w:t>
      </w:r>
      <w:r w:rsidR="00B50A2A">
        <w:rPr>
          <w:rFonts w:hint="eastAsia"/>
        </w:rPr>
        <w:t>洗衣</w:t>
      </w:r>
      <w:r w:rsidR="008E5F52">
        <w:rPr>
          <w:rFonts w:hint="eastAsia"/>
        </w:rPr>
        <w:t>订单</w:t>
      </w:r>
      <w:r w:rsidR="00714865">
        <w:rPr>
          <w:rFonts w:hint="eastAsia"/>
        </w:rPr>
        <w:t>列表</w:t>
      </w:r>
      <w:r w:rsidR="008E5F52">
        <w:rPr>
          <w:rFonts w:hint="eastAsia"/>
        </w:rPr>
        <w:t>查询</w:t>
      </w:r>
    </w:p>
    <w:p w:rsidR="008E5F52" w:rsidRPr="004B7C91" w:rsidRDefault="008E5F52" w:rsidP="008E5F52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8E5F52" w:rsidRPr="00325297" w:rsidRDefault="008E5F52" w:rsidP="008E5F52">
      <w:pPr>
        <w:pStyle w:val="30"/>
      </w:pPr>
      <w:r>
        <w:rPr>
          <w:rFonts w:hint="eastAsia"/>
        </w:rPr>
        <w:t>请求地址：</w:t>
      </w:r>
      <w:r w:rsidRPr="00581B34">
        <w:t>http</w:t>
      </w:r>
      <w:r>
        <w:t>s://{ip}:{port}/</w:t>
      </w:r>
      <w:r>
        <w:rPr>
          <w:rFonts w:hint="eastAsia"/>
        </w:rPr>
        <w:t>order</w:t>
      </w:r>
      <w:r>
        <w:t>/</w:t>
      </w:r>
      <w:r w:rsidR="005910E2">
        <w:rPr>
          <w:rFonts w:hint="eastAsia"/>
        </w:rPr>
        <w:t>washing</w:t>
      </w:r>
      <w:r>
        <w:t>/q</w:t>
      </w:r>
      <w:r>
        <w:rPr>
          <w:rFonts w:hint="eastAsia"/>
        </w:rPr>
        <w:t>uery</w:t>
      </w:r>
      <w:r w:rsidR="00DF1612">
        <w:rPr>
          <w:rFonts w:hint="eastAsia"/>
        </w:rPr>
        <w:t>User</w:t>
      </w:r>
      <w:r w:rsidR="000576AB">
        <w:rPr>
          <w:rFonts w:hint="eastAsia"/>
        </w:rPr>
        <w:t>Washing</w:t>
      </w:r>
      <w:r>
        <w:t>Order</w:t>
      </w:r>
      <w:r w:rsidR="00514161">
        <w:rPr>
          <w:rFonts w:hint="eastAsia"/>
        </w:rPr>
        <w:t>List</w:t>
      </w:r>
    </w:p>
    <w:p w:rsidR="008E5F52" w:rsidRDefault="008E5F52" w:rsidP="008E5F52">
      <w:pPr>
        <w:pStyle w:val="30"/>
      </w:pPr>
      <w:r>
        <w:rPr>
          <w:rFonts w:hint="eastAsia"/>
        </w:rPr>
        <w:t>请求协议：Http Post</w:t>
      </w:r>
    </w:p>
    <w:p w:rsidR="008E5F52" w:rsidRDefault="008E5F52" w:rsidP="008E5F52">
      <w:pPr>
        <w:pStyle w:val="30"/>
      </w:pPr>
      <w:r>
        <w:rPr>
          <w:rFonts w:hint="eastAsia"/>
        </w:rPr>
        <w:t>请求报文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8E5F52" w:rsidTr="00354057">
        <w:tc>
          <w:tcPr>
            <w:tcW w:w="1953" w:type="dxa"/>
            <w:gridSpan w:val="2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8E5F52" w:rsidRPr="00712E26" w:rsidRDefault="008E5F52" w:rsidP="0035405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公共参数</w:t>
            </w:r>
          </w:p>
        </w:tc>
        <w:tc>
          <w:tcPr>
            <w:tcW w:w="1278" w:type="dxa"/>
          </w:tcPr>
          <w:p w:rsidR="008E5F52" w:rsidRPr="00712E26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Pr="00E84BD3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由镒钡分配给商户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vMerge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Pr="00E84BD3" w:rsidRDefault="008E5F52" w:rsidP="00354057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3507FB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秒，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vMerge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Pr="00E84BD3" w:rsidRDefault="008E5F52" w:rsidP="00354057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8E5F52" w:rsidTr="006235FA">
        <w:trPr>
          <w:trHeight w:val="1169"/>
        </w:trPr>
        <w:tc>
          <w:tcPr>
            <w:tcW w:w="675" w:type="dxa"/>
            <w:vMerge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6235FA" w:rsidTr="00354057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6235FA" w:rsidRDefault="006235FA" w:rsidP="0035405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6235FA" w:rsidRDefault="006235FA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systemOrderNo</w:t>
            </w:r>
          </w:p>
        </w:tc>
        <w:tc>
          <w:tcPr>
            <w:tcW w:w="1296" w:type="dxa"/>
          </w:tcPr>
          <w:p w:rsidR="006235FA" w:rsidRDefault="006235FA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系统订单编号</w:t>
            </w:r>
          </w:p>
        </w:tc>
        <w:tc>
          <w:tcPr>
            <w:tcW w:w="1056" w:type="dxa"/>
          </w:tcPr>
          <w:p w:rsidR="006235FA" w:rsidRDefault="006235FA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235FA" w:rsidRDefault="006235FA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6235FA" w:rsidRDefault="006235FA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6235FA" w:rsidRDefault="006235FA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6235FA" w:rsidTr="00354057">
        <w:trPr>
          <w:trHeight w:val="417"/>
        </w:trPr>
        <w:tc>
          <w:tcPr>
            <w:tcW w:w="675" w:type="dxa"/>
            <w:vMerge/>
            <w:textDirection w:val="tbRlV"/>
          </w:tcPr>
          <w:p w:rsidR="006235FA" w:rsidRDefault="006235FA" w:rsidP="00F82B2B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pageNo</w:t>
            </w:r>
          </w:p>
        </w:tc>
        <w:tc>
          <w:tcPr>
            <w:tcW w:w="1296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页码</w:t>
            </w:r>
          </w:p>
        </w:tc>
        <w:tc>
          <w:tcPr>
            <w:tcW w:w="1056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6235FA" w:rsidRDefault="006235FA" w:rsidP="00F82B2B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6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6235FA" w:rsidRDefault="006235FA" w:rsidP="00F82B2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默认1</w:t>
            </w:r>
          </w:p>
        </w:tc>
      </w:tr>
      <w:tr w:rsidR="006235FA" w:rsidTr="00354057">
        <w:trPr>
          <w:trHeight w:val="417"/>
        </w:trPr>
        <w:tc>
          <w:tcPr>
            <w:tcW w:w="675" w:type="dxa"/>
            <w:vMerge/>
            <w:textDirection w:val="tbRlV"/>
          </w:tcPr>
          <w:p w:rsidR="006235FA" w:rsidRDefault="006235FA" w:rsidP="00F82B2B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pageSize</w:t>
            </w:r>
          </w:p>
        </w:tc>
        <w:tc>
          <w:tcPr>
            <w:tcW w:w="1296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每页记录数</w:t>
            </w:r>
          </w:p>
        </w:tc>
        <w:tc>
          <w:tcPr>
            <w:tcW w:w="1056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6235FA" w:rsidRDefault="006235FA" w:rsidP="00F82B2B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6235FA" w:rsidRDefault="006235FA" w:rsidP="00F82B2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默认1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</w:tr>
      <w:tr w:rsidR="006235FA" w:rsidTr="00354057">
        <w:trPr>
          <w:trHeight w:val="417"/>
        </w:trPr>
        <w:tc>
          <w:tcPr>
            <w:tcW w:w="675" w:type="dxa"/>
            <w:vMerge/>
            <w:textDirection w:val="tbRlV"/>
          </w:tcPr>
          <w:p w:rsidR="006235FA" w:rsidRDefault="006235FA" w:rsidP="00F82B2B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296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235FA" w:rsidRDefault="006235FA" w:rsidP="00F82B2B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6235FA" w:rsidRDefault="006235FA" w:rsidP="00F82B2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8E5F52" w:rsidRDefault="008E5F52" w:rsidP="008E5F52"/>
    <w:p w:rsidR="008E5F52" w:rsidRDefault="008E5F52" w:rsidP="008E5F52">
      <w:pPr>
        <w:pStyle w:val="30"/>
      </w:pPr>
      <w:r w:rsidRPr="001E2091">
        <w:rPr>
          <w:rFonts w:hint="eastAsia"/>
        </w:rPr>
        <w:t>响应报文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8E5F52" w:rsidTr="00354057">
        <w:tc>
          <w:tcPr>
            <w:tcW w:w="1953" w:type="dxa"/>
            <w:gridSpan w:val="2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8E5F52" w:rsidTr="00354057">
        <w:trPr>
          <w:trHeight w:val="417"/>
        </w:trPr>
        <w:tc>
          <w:tcPr>
            <w:tcW w:w="1953" w:type="dxa"/>
            <w:gridSpan w:val="2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验签失败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1003 参数不合规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非有效用户 </w:t>
            </w:r>
            <w:r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</w:p>
        </w:tc>
      </w:tr>
      <w:tr w:rsidR="008E5F52" w:rsidTr="00354057">
        <w:trPr>
          <w:trHeight w:val="417"/>
        </w:trPr>
        <w:tc>
          <w:tcPr>
            <w:tcW w:w="1953" w:type="dxa"/>
            <w:gridSpan w:val="2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8E5F52" w:rsidTr="00354057">
        <w:trPr>
          <w:trHeight w:val="417"/>
        </w:trPr>
        <w:tc>
          <w:tcPr>
            <w:tcW w:w="1953" w:type="dxa"/>
            <w:gridSpan w:val="2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335084" w:rsidTr="00354057">
        <w:trPr>
          <w:trHeight w:val="417"/>
        </w:trPr>
        <w:tc>
          <w:tcPr>
            <w:tcW w:w="675" w:type="dxa"/>
            <w:vMerge w:val="restart"/>
          </w:tcPr>
          <w:p w:rsidR="00335084" w:rsidRDefault="00335084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335084" w:rsidRDefault="00335084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ount</w:t>
            </w:r>
          </w:p>
        </w:tc>
        <w:tc>
          <w:tcPr>
            <w:tcW w:w="1296" w:type="dxa"/>
          </w:tcPr>
          <w:p w:rsidR="00335084" w:rsidRDefault="00335084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056" w:type="dxa"/>
          </w:tcPr>
          <w:p w:rsidR="00335084" w:rsidRDefault="00335084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335084" w:rsidRDefault="00335084" w:rsidP="00F82B2B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335084" w:rsidRDefault="00335084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335084" w:rsidRDefault="00335084" w:rsidP="00F82B2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2542EB" w:rsidRDefault="002542EB" w:rsidP="002542EB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systemOrderNo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系统订单编号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542EB" w:rsidRDefault="002542EB" w:rsidP="002542EB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Amou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nt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订单金额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2542EB" w:rsidRDefault="002542EB" w:rsidP="002542EB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 人民币 分</w:t>
            </w: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订单描述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542EB" w:rsidRDefault="002542EB" w:rsidP="002542EB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洗衣模式ID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2542EB" w:rsidRDefault="002542EB" w:rsidP="002542EB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odeName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洗衣模式名称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542EB" w:rsidRDefault="002542EB" w:rsidP="002542EB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device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设备ID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2542EB" w:rsidRDefault="002542EB" w:rsidP="002542EB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eviceCode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542EB" w:rsidRDefault="002542EB" w:rsidP="002542EB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iteName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站点名称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542EB" w:rsidRDefault="002542EB" w:rsidP="002542EB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createDate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2542EB" w:rsidRDefault="002542EB" w:rsidP="002542EB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毫秒</w:t>
            </w: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订单状态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2542EB" w:rsidRDefault="002542EB" w:rsidP="002542EB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5A7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1-待付款  2 已付款 3 已取消 4 已退款 5 已完成</w:t>
            </w:r>
          </w:p>
        </w:tc>
      </w:tr>
    </w:tbl>
    <w:p w:rsidR="008E5F52" w:rsidRDefault="008E5F52" w:rsidP="008E5F52"/>
    <w:p w:rsidR="008E5F52" w:rsidRDefault="008E5F52" w:rsidP="008E5F52"/>
    <w:p w:rsidR="008E5F52" w:rsidRDefault="008E5F52" w:rsidP="008E5F52">
      <w:pPr>
        <w:pStyle w:val="30"/>
      </w:pPr>
      <w:r>
        <w:rPr>
          <w:rFonts w:hint="eastAsia"/>
        </w:rPr>
        <w:t>响应示例</w:t>
      </w:r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8E5F52" w:rsidTr="00354057">
        <w:tc>
          <w:tcPr>
            <w:tcW w:w="10262" w:type="dxa"/>
          </w:tcPr>
          <w:p w:rsidR="008E5F52" w:rsidRDefault="008E5F52" w:rsidP="00354057">
            <w:r>
              <w:t>{"code": "0000",</w:t>
            </w:r>
          </w:p>
          <w:p w:rsidR="008E5F52" w:rsidRDefault="008E5F52" w:rsidP="00354057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8E5F52" w:rsidRDefault="008E5F52" w:rsidP="00354057">
            <w:r>
              <w:t>"data":{</w:t>
            </w:r>
          </w:p>
          <w:p w:rsidR="008E5F52" w:rsidRDefault="008E5F52" w:rsidP="00354057">
            <w:pPr>
              <w:ind w:firstLineChars="300" w:firstLine="630"/>
            </w:pPr>
          </w:p>
          <w:p w:rsidR="008E5F52" w:rsidRDefault="008E5F52" w:rsidP="00354057">
            <w:pPr>
              <w:ind w:firstLineChars="300" w:firstLine="630"/>
            </w:pPr>
            <w:r>
              <w:t>}</w:t>
            </w:r>
          </w:p>
          <w:p w:rsidR="008E5F52" w:rsidRDefault="008E5F52" w:rsidP="00354057">
            <w:r>
              <w:t>}</w:t>
            </w:r>
          </w:p>
        </w:tc>
      </w:tr>
    </w:tbl>
    <w:p w:rsidR="008E5F52" w:rsidRDefault="008E5F52" w:rsidP="008E5F52">
      <w:pPr>
        <w:pStyle w:val="30"/>
      </w:pPr>
      <w:r>
        <w:rPr>
          <w:rFonts w:hint="eastAsia"/>
        </w:rPr>
        <w:lastRenderedPageBreak/>
        <w:t>TIPS</w:t>
      </w:r>
    </w:p>
    <w:p w:rsidR="00776168" w:rsidRDefault="00776168" w:rsidP="00776168">
      <w:pPr>
        <w:pStyle w:val="2"/>
      </w:pPr>
      <w:bookmarkStart w:id="117" w:name="_Toc515237115"/>
      <w:r>
        <w:rPr>
          <w:rFonts w:hint="eastAsia"/>
        </w:rPr>
        <w:t>洗衣设备</w:t>
      </w:r>
      <w:r w:rsidR="00EE6048">
        <w:rPr>
          <w:rFonts w:hint="eastAsia"/>
        </w:rPr>
        <w:t>工作模式及价格信息</w:t>
      </w:r>
      <w:r w:rsidR="007D2B75">
        <w:rPr>
          <w:rFonts w:hint="eastAsia"/>
        </w:rPr>
        <w:t>列表</w:t>
      </w:r>
      <w:r>
        <w:rPr>
          <w:rFonts w:hint="eastAsia"/>
        </w:rPr>
        <w:t>查询</w:t>
      </w:r>
      <w:bookmarkEnd w:id="117"/>
      <w:r w:rsidR="00F76695">
        <w:rPr>
          <w:rFonts w:hint="eastAsia"/>
        </w:rPr>
        <w:t>(用于扫码</w:t>
      </w:r>
      <w:r w:rsidR="00F76695">
        <w:t>)</w:t>
      </w:r>
    </w:p>
    <w:p w:rsidR="00776168" w:rsidRPr="00325297" w:rsidRDefault="00776168" w:rsidP="00776168">
      <w:pPr>
        <w:pStyle w:val="30"/>
      </w:pPr>
      <w:bookmarkStart w:id="118" w:name="_Toc515237116"/>
      <w:r>
        <w:rPr>
          <w:rFonts w:hint="eastAsia"/>
        </w:rPr>
        <w:t>请求地址：</w:t>
      </w:r>
      <w:r w:rsidRPr="00581B34">
        <w:t>http</w:t>
      </w:r>
      <w:r>
        <w:t>s://{ip}:{port}/</w:t>
      </w:r>
      <w:r w:rsidRPr="00002F0A">
        <w:t>device</w:t>
      </w:r>
      <w:r>
        <w:rPr>
          <w:rFonts w:hint="eastAsia"/>
        </w:rPr>
        <w:t>/washing</w:t>
      </w:r>
      <w:r>
        <w:t>/</w:t>
      </w:r>
      <w:r>
        <w:rPr>
          <w:rFonts w:hint="eastAsia"/>
        </w:rPr>
        <w:t>query</w:t>
      </w:r>
      <w:bookmarkEnd w:id="118"/>
      <w:r w:rsidR="00FD5D70">
        <w:rPr>
          <w:rFonts w:hint="eastAsia"/>
        </w:rPr>
        <w:t>Work</w:t>
      </w:r>
      <w:r w:rsidR="00FD5D70">
        <w:t>ModeAndPrice</w:t>
      </w:r>
      <w:r w:rsidR="007D2B75">
        <w:rPr>
          <w:rFonts w:hint="eastAsia"/>
        </w:rPr>
        <w:t>List</w:t>
      </w:r>
    </w:p>
    <w:p w:rsidR="00776168" w:rsidRDefault="00776168" w:rsidP="00776168">
      <w:pPr>
        <w:pStyle w:val="30"/>
      </w:pPr>
      <w:bookmarkStart w:id="119" w:name="_Toc515237117"/>
      <w:r>
        <w:rPr>
          <w:rFonts w:hint="eastAsia"/>
        </w:rPr>
        <w:t>请求协议：Http Post</w:t>
      </w:r>
      <w:bookmarkEnd w:id="119"/>
    </w:p>
    <w:p w:rsidR="00776168" w:rsidRDefault="00776168" w:rsidP="00776168">
      <w:pPr>
        <w:pStyle w:val="30"/>
      </w:pPr>
      <w:bookmarkStart w:id="120" w:name="_Toc515237118"/>
      <w:r>
        <w:rPr>
          <w:rFonts w:hint="eastAsia"/>
        </w:rPr>
        <w:t>请求报文</w:t>
      </w:r>
      <w:bookmarkEnd w:id="120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776168" w:rsidTr="00354057">
        <w:tc>
          <w:tcPr>
            <w:tcW w:w="1953" w:type="dxa"/>
            <w:gridSpan w:val="2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776168" w:rsidTr="00354057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776168" w:rsidRPr="00712E26" w:rsidRDefault="00776168" w:rsidP="0035405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776168" w:rsidRPr="00712E26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76168" w:rsidRDefault="00776168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76168" w:rsidRPr="00E84BD3" w:rsidRDefault="00776168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76168" w:rsidTr="00354057">
        <w:trPr>
          <w:trHeight w:val="417"/>
        </w:trPr>
        <w:tc>
          <w:tcPr>
            <w:tcW w:w="675" w:type="dxa"/>
            <w:vMerge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776168" w:rsidRDefault="00776168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776168" w:rsidRDefault="00776168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76168" w:rsidRPr="00E84BD3" w:rsidRDefault="00776168" w:rsidP="00354057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776168" w:rsidTr="00354057">
        <w:trPr>
          <w:trHeight w:val="417"/>
        </w:trPr>
        <w:tc>
          <w:tcPr>
            <w:tcW w:w="675" w:type="dxa"/>
            <w:vMerge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76168" w:rsidRDefault="00776168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76168" w:rsidRPr="00E84BD3" w:rsidRDefault="00776168" w:rsidP="00354057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776168" w:rsidTr="00354057">
        <w:trPr>
          <w:trHeight w:val="417"/>
        </w:trPr>
        <w:tc>
          <w:tcPr>
            <w:tcW w:w="675" w:type="dxa"/>
            <w:vMerge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76168" w:rsidRDefault="00776168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76168" w:rsidRDefault="00776168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AC7A6D" w:rsidTr="00AC7A6D">
        <w:trPr>
          <w:trHeight w:val="893"/>
        </w:trPr>
        <w:tc>
          <w:tcPr>
            <w:tcW w:w="675" w:type="dxa"/>
            <w:textDirection w:val="tbRlV"/>
          </w:tcPr>
          <w:p w:rsidR="00AC7A6D" w:rsidRDefault="00AC7A6D" w:rsidP="00AC7A6D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AC7A6D" w:rsidRDefault="00D31F60" w:rsidP="00AC7A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deviceCode</w:t>
            </w:r>
          </w:p>
        </w:tc>
        <w:tc>
          <w:tcPr>
            <w:tcW w:w="1296" w:type="dxa"/>
          </w:tcPr>
          <w:p w:rsidR="00AC7A6D" w:rsidRDefault="00D31F60" w:rsidP="00AC7A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设备</w:t>
            </w:r>
            <w:r w:rsidR="00AC7A6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编号</w:t>
            </w:r>
          </w:p>
        </w:tc>
        <w:tc>
          <w:tcPr>
            <w:tcW w:w="1056" w:type="dxa"/>
          </w:tcPr>
          <w:p w:rsidR="00AC7A6D" w:rsidRDefault="00AC7A6D" w:rsidP="00AC7A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C7A6D" w:rsidRDefault="00AC7A6D" w:rsidP="00AC7A6D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AC7A6D" w:rsidRDefault="005E7882" w:rsidP="00AC7A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C7A6D" w:rsidRDefault="00AC7A6D" w:rsidP="00AC7A6D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776168" w:rsidRDefault="00776168" w:rsidP="00776168">
      <w:pPr>
        <w:pStyle w:val="30"/>
      </w:pPr>
      <w:bookmarkStart w:id="121" w:name="_Toc515237119"/>
      <w:r w:rsidRPr="001E2091">
        <w:rPr>
          <w:rFonts w:hint="eastAsia"/>
        </w:rPr>
        <w:t>响应报文</w:t>
      </w:r>
      <w:bookmarkEnd w:id="121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776168" w:rsidTr="00354057">
        <w:tc>
          <w:tcPr>
            <w:tcW w:w="1953" w:type="dxa"/>
            <w:gridSpan w:val="2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776168" w:rsidTr="00354057">
        <w:trPr>
          <w:trHeight w:val="417"/>
        </w:trPr>
        <w:tc>
          <w:tcPr>
            <w:tcW w:w="1953" w:type="dxa"/>
            <w:gridSpan w:val="2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76168" w:rsidRDefault="00776168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76168" w:rsidRDefault="00776168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验签失败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1003 参数不合规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="006A2F7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5E669B">
              <w:rPr>
                <w:rFonts w:hint="eastAsia"/>
              </w:rPr>
              <w:t xml:space="preserve"> </w:t>
            </w:r>
            <w:r w:rsidR="005E669B" w:rsidRPr="005E669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2007 设备不存在</w:t>
            </w:r>
            <w:r w:rsidR="000661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06619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2017 </w:t>
            </w:r>
            <w:r w:rsidR="000661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洗衣机已被使用 </w:t>
            </w:r>
            <w:r w:rsidR="0006619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2018 </w:t>
            </w:r>
            <w:r w:rsidR="000661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洗衣机盖没关 </w:t>
            </w:r>
            <w:r w:rsidR="0006619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2019 </w:t>
            </w:r>
            <w:r w:rsidR="000661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洗衣机故障 </w:t>
            </w:r>
            <w:r w:rsidR="0006619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2020 </w:t>
            </w:r>
            <w:r w:rsidR="000661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洗衣机消毒中</w:t>
            </w:r>
          </w:p>
        </w:tc>
      </w:tr>
      <w:tr w:rsidR="00776168" w:rsidTr="00354057">
        <w:trPr>
          <w:trHeight w:val="417"/>
        </w:trPr>
        <w:tc>
          <w:tcPr>
            <w:tcW w:w="1953" w:type="dxa"/>
            <w:gridSpan w:val="2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76168" w:rsidRDefault="00776168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76168" w:rsidRDefault="00776168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776168" w:rsidTr="00354057">
        <w:trPr>
          <w:trHeight w:val="417"/>
        </w:trPr>
        <w:tc>
          <w:tcPr>
            <w:tcW w:w="1953" w:type="dxa"/>
            <w:gridSpan w:val="2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776168" w:rsidRDefault="00776168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776168" w:rsidRDefault="00776168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B6594E" w:rsidTr="00354057">
        <w:trPr>
          <w:trHeight w:val="417"/>
        </w:trPr>
        <w:tc>
          <w:tcPr>
            <w:tcW w:w="675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device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9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设备ID</w:t>
            </w:r>
          </w:p>
        </w:tc>
        <w:tc>
          <w:tcPr>
            <w:tcW w:w="105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B6594E" w:rsidRDefault="00B6594E" w:rsidP="00B6594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6594E" w:rsidRDefault="00B6594E" w:rsidP="00B6594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B6594E" w:rsidTr="00354057">
        <w:trPr>
          <w:trHeight w:val="417"/>
        </w:trPr>
        <w:tc>
          <w:tcPr>
            <w:tcW w:w="675" w:type="dxa"/>
            <w:vMerge w:val="restart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w</w:t>
            </w:r>
            <w:r>
              <w:rPr>
                <w:rFonts w:hint="eastAsia"/>
              </w:rPr>
              <w:t>ork</w:t>
            </w:r>
            <w:r>
              <w:t>ModeAndPrice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modeId</w:t>
            </w:r>
          </w:p>
        </w:tc>
        <w:tc>
          <w:tcPr>
            <w:tcW w:w="129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工作模式ID</w:t>
            </w:r>
          </w:p>
        </w:tc>
        <w:tc>
          <w:tcPr>
            <w:tcW w:w="105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B6594E" w:rsidRDefault="00B6594E" w:rsidP="00B6594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6594E" w:rsidRDefault="00B6594E" w:rsidP="00B6594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B6594E" w:rsidTr="00354057">
        <w:trPr>
          <w:trHeight w:val="417"/>
        </w:trPr>
        <w:tc>
          <w:tcPr>
            <w:tcW w:w="675" w:type="dxa"/>
            <w:vMerge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w</w:t>
            </w:r>
            <w:r>
              <w:rPr>
                <w:rFonts w:hint="eastAsia"/>
              </w:rPr>
              <w:t>ork</w:t>
            </w:r>
            <w:r>
              <w:t>ModeAndPrice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modeName</w:t>
            </w:r>
          </w:p>
        </w:tc>
        <w:tc>
          <w:tcPr>
            <w:tcW w:w="129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工作模式名称</w:t>
            </w:r>
          </w:p>
        </w:tc>
        <w:tc>
          <w:tcPr>
            <w:tcW w:w="105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B6594E" w:rsidRDefault="00B6594E" w:rsidP="00B6594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11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6594E" w:rsidRDefault="00B6594E" w:rsidP="00B6594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B6594E" w:rsidTr="00354057">
        <w:trPr>
          <w:trHeight w:val="417"/>
        </w:trPr>
        <w:tc>
          <w:tcPr>
            <w:tcW w:w="675" w:type="dxa"/>
            <w:vMerge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>
              <w:t>w</w:t>
            </w:r>
            <w:r>
              <w:rPr>
                <w:rFonts w:hint="eastAsia"/>
              </w:rPr>
              <w:t>ork</w:t>
            </w:r>
            <w:r>
              <w:t>ModeAndPrice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modeTime</w:t>
            </w:r>
          </w:p>
        </w:tc>
        <w:tc>
          <w:tcPr>
            <w:tcW w:w="129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F241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模式时间</w:t>
            </w:r>
          </w:p>
        </w:tc>
        <w:tc>
          <w:tcPr>
            <w:tcW w:w="105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B6594E" w:rsidRDefault="00B6594E" w:rsidP="00B6594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6594E" w:rsidRDefault="00B6594E" w:rsidP="00B6594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单位分钟</w:t>
            </w:r>
          </w:p>
        </w:tc>
      </w:tr>
      <w:tr w:rsidR="00B6594E" w:rsidTr="00354057">
        <w:trPr>
          <w:trHeight w:val="417"/>
        </w:trPr>
        <w:tc>
          <w:tcPr>
            <w:tcW w:w="675" w:type="dxa"/>
            <w:vMerge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>
              <w:t>w</w:t>
            </w:r>
            <w:r>
              <w:rPr>
                <w:rFonts w:hint="eastAsia"/>
              </w:rPr>
              <w:t>ork</w:t>
            </w:r>
            <w:r>
              <w:t>ModeAndPrice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plat</w:t>
            </w:r>
            <w:r>
              <w:rPr>
                <w:rFonts w:ascii="微软雅黑" w:eastAsia="微软雅黑" w:hAnsi="微软雅黑" w:cs="新宋体"/>
                <w:sz w:val="18"/>
                <w:szCs w:val="18"/>
              </w:rPr>
              <w:t>formPrice</w:t>
            </w:r>
          </w:p>
        </w:tc>
        <w:tc>
          <w:tcPr>
            <w:tcW w:w="129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价格</w:t>
            </w:r>
          </w:p>
        </w:tc>
        <w:tc>
          <w:tcPr>
            <w:tcW w:w="105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B6594E" w:rsidRDefault="00B6594E" w:rsidP="00B6594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6594E" w:rsidRDefault="00B6594E" w:rsidP="00B6594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 人民币 分</w:t>
            </w:r>
          </w:p>
        </w:tc>
      </w:tr>
    </w:tbl>
    <w:p w:rsidR="00776168" w:rsidRDefault="00776168" w:rsidP="00776168">
      <w:pPr>
        <w:pStyle w:val="30"/>
      </w:pPr>
      <w:bookmarkStart w:id="122" w:name="_Toc515237120"/>
      <w:r>
        <w:rPr>
          <w:rFonts w:hint="eastAsia"/>
        </w:rPr>
        <w:t>响应示例</w:t>
      </w:r>
      <w:bookmarkEnd w:id="122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776168" w:rsidTr="00354057">
        <w:tc>
          <w:tcPr>
            <w:tcW w:w="10682" w:type="dxa"/>
          </w:tcPr>
          <w:p w:rsidR="00776168" w:rsidRDefault="00776168" w:rsidP="00354057">
            <w:r w:rsidRPr="001702AF">
              <w:rPr>
                <w:rFonts w:hint="eastAsia"/>
              </w:rPr>
              <w:t>{"code":"0000","data":{"deviceCode":"D100000001","interProCode":"se454353535","merchantId":1,"merchantName":"</w:t>
            </w:r>
            <w:r w:rsidRPr="001702AF">
              <w:rPr>
                <w:rFonts w:hint="eastAsia"/>
              </w:rPr>
              <w:t>小友</w:t>
            </w:r>
            <w:r w:rsidRPr="001702AF">
              <w:rPr>
                <w:rFonts w:hint="eastAsia"/>
              </w:rPr>
              <w:t>","sid":1,"siteId":3,"siteName":"</w:t>
            </w:r>
            <w:r w:rsidRPr="001702AF">
              <w:rPr>
                <w:rFonts w:hint="eastAsia"/>
              </w:rPr>
              <w:t>长阳创谷科技园</w:t>
            </w:r>
            <w:r w:rsidRPr="001702AF">
              <w:rPr>
                <w:rFonts w:hint="eastAsia"/>
              </w:rPr>
              <w:t>"},"msg":"</w:t>
            </w:r>
            <w:r w:rsidRPr="001702AF">
              <w:rPr>
                <w:rFonts w:hint="eastAsia"/>
              </w:rPr>
              <w:t>成功</w:t>
            </w:r>
            <w:r w:rsidRPr="001702AF">
              <w:rPr>
                <w:rFonts w:hint="eastAsia"/>
              </w:rPr>
              <w:t>"}</w:t>
            </w:r>
          </w:p>
        </w:tc>
      </w:tr>
    </w:tbl>
    <w:p w:rsidR="00776168" w:rsidRPr="00587AB7" w:rsidRDefault="00776168" w:rsidP="00776168">
      <w:pPr>
        <w:ind w:left="420"/>
      </w:pPr>
    </w:p>
    <w:p w:rsidR="00776168" w:rsidRPr="00825D68" w:rsidRDefault="00776168" w:rsidP="00776168">
      <w:pPr>
        <w:pStyle w:val="30"/>
      </w:pPr>
      <w:bookmarkStart w:id="123" w:name="_Toc515237121"/>
      <w:r>
        <w:rPr>
          <w:rFonts w:hint="eastAsia"/>
        </w:rPr>
        <w:t>TIPS</w:t>
      </w:r>
      <w:bookmarkEnd w:id="123"/>
    </w:p>
    <w:p w:rsidR="00F8168C" w:rsidRDefault="00F8168C" w:rsidP="00D22C0B"/>
    <w:p w:rsidR="000022FD" w:rsidRDefault="000022FD" w:rsidP="000022FD">
      <w:pPr>
        <w:pStyle w:val="2"/>
      </w:pPr>
      <w:r>
        <w:rPr>
          <w:rFonts w:hint="eastAsia"/>
        </w:rPr>
        <w:t>用户进行中的洗衣订单列表查询</w:t>
      </w:r>
    </w:p>
    <w:p w:rsidR="000022FD" w:rsidRPr="004B7C91" w:rsidRDefault="000022FD" w:rsidP="000022FD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0022FD" w:rsidRPr="00325297" w:rsidRDefault="000022FD" w:rsidP="000022FD">
      <w:pPr>
        <w:pStyle w:val="30"/>
      </w:pPr>
      <w:r>
        <w:rPr>
          <w:rFonts w:hint="eastAsia"/>
        </w:rPr>
        <w:t>请求地址：</w:t>
      </w:r>
      <w:r w:rsidRPr="00581B34">
        <w:t>http</w:t>
      </w:r>
      <w:r>
        <w:t>s://{ip}:{port}/</w:t>
      </w:r>
      <w:r>
        <w:rPr>
          <w:rFonts w:hint="eastAsia"/>
        </w:rPr>
        <w:t>order</w:t>
      </w:r>
      <w:r>
        <w:t>/</w:t>
      </w:r>
      <w:r>
        <w:rPr>
          <w:rFonts w:hint="eastAsia"/>
        </w:rPr>
        <w:t>washing</w:t>
      </w:r>
      <w:r>
        <w:t>/q</w:t>
      </w:r>
      <w:r>
        <w:rPr>
          <w:rFonts w:hint="eastAsia"/>
        </w:rPr>
        <w:t>ueryUser</w:t>
      </w:r>
      <w:r w:rsidR="00603C06">
        <w:rPr>
          <w:rFonts w:hint="eastAsia"/>
        </w:rPr>
        <w:t>Ongoing</w:t>
      </w:r>
      <w:r>
        <w:rPr>
          <w:rFonts w:hint="eastAsia"/>
        </w:rPr>
        <w:t>Washing</w:t>
      </w:r>
      <w:r>
        <w:t>Order</w:t>
      </w:r>
      <w:r>
        <w:rPr>
          <w:rFonts w:hint="eastAsia"/>
        </w:rPr>
        <w:t>List</w:t>
      </w:r>
    </w:p>
    <w:p w:rsidR="000022FD" w:rsidRDefault="000022FD" w:rsidP="000022FD">
      <w:pPr>
        <w:pStyle w:val="30"/>
      </w:pPr>
      <w:r>
        <w:rPr>
          <w:rFonts w:hint="eastAsia"/>
        </w:rPr>
        <w:t>请求协议：Http Post</w:t>
      </w:r>
    </w:p>
    <w:p w:rsidR="000022FD" w:rsidRDefault="000022FD" w:rsidP="000022FD">
      <w:pPr>
        <w:pStyle w:val="30"/>
      </w:pPr>
      <w:r>
        <w:rPr>
          <w:rFonts w:hint="eastAsia"/>
        </w:rPr>
        <w:t>请求报文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0022FD" w:rsidTr="00A33310">
        <w:tc>
          <w:tcPr>
            <w:tcW w:w="1953" w:type="dxa"/>
            <w:gridSpan w:val="2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022FD" w:rsidTr="00A33310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0022FD" w:rsidRPr="00712E26" w:rsidRDefault="000022FD" w:rsidP="00A33310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公共参数</w:t>
            </w:r>
          </w:p>
        </w:tc>
        <w:tc>
          <w:tcPr>
            <w:tcW w:w="1278" w:type="dxa"/>
          </w:tcPr>
          <w:p w:rsidR="000022FD" w:rsidRPr="00712E26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022FD" w:rsidRDefault="000022FD" w:rsidP="00A3331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Pr="00E84BD3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由镒钡分配给商户</w:t>
            </w: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022FD" w:rsidRDefault="000022FD" w:rsidP="00A3331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Pr="00E84BD3" w:rsidRDefault="000022FD" w:rsidP="00A33310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3507FB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秒，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022FD" w:rsidRDefault="000022FD" w:rsidP="00A3331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Pr="00E84BD3" w:rsidRDefault="000022FD" w:rsidP="00A33310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0022FD" w:rsidTr="00A33310">
        <w:trPr>
          <w:trHeight w:val="1169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022FD" w:rsidRDefault="000022FD" w:rsidP="00A3331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603C06" w:rsidTr="00603C06">
        <w:trPr>
          <w:trHeight w:val="1351"/>
        </w:trPr>
        <w:tc>
          <w:tcPr>
            <w:tcW w:w="675" w:type="dxa"/>
            <w:textDirection w:val="tbRlV"/>
          </w:tcPr>
          <w:p w:rsidR="00603C06" w:rsidRDefault="00603C06" w:rsidP="00603C06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603C06" w:rsidRDefault="00603C06" w:rsidP="00603C0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296" w:type="dxa"/>
          </w:tcPr>
          <w:p w:rsidR="00603C06" w:rsidRDefault="00603C06" w:rsidP="00603C0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603C06" w:rsidRDefault="00603C06" w:rsidP="00603C0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03C06" w:rsidRDefault="00603C06" w:rsidP="00603C06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603C06" w:rsidRDefault="00603C06" w:rsidP="00603C0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603C06" w:rsidRDefault="00603C06" w:rsidP="00603C0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0022FD" w:rsidRDefault="000022FD" w:rsidP="000022FD"/>
    <w:p w:rsidR="000022FD" w:rsidRDefault="000022FD" w:rsidP="000022FD">
      <w:pPr>
        <w:pStyle w:val="30"/>
      </w:pPr>
      <w:r w:rsidRPr="001E2091">
        <w:rPr>
          <w:rFonts w:hint="eastAsia"/>
        </w:rPr>
        <w:t>响应报文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0022FD" w:rsidTr="00A33310">
        <w:tc>
          <w:tcPr>
            <w:tcW w:w="1953" w:type="dxa"/>
            <w:gridSpan w:val="2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022FD" w:rsidTr="00A33310">
        <w:trPr>
          <w:trHeight w:val="417"/>
        </w:trPr>
        <w:tc>
          <w:tcPr>
            <w:tcW w:w="1953" w:type="dxa"/>
            <w:gridSpan w:val="2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022FD" w:rsidRDefault="000022FD" w:rsidP="00A3331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验签失败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1003 参数不合规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非有效用户 </w:t>
            </w:r>
            <w:r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</w:p>
        </w:tc>
      </w:tr>
      <w:tr w:rsidR="000022FD" w:rsidTr="00A33310">
        <w:trPr>
          <w:trHeight w:val="417"/>
        </w:trPr>
        <w:tc>
          <w:tcPr>
            <w:tcW w:w="1953" w:type="dxa"/>
            <w:gridSpan w:val="2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022FD" w:rsidRDefault="000022FD" w:rsidP="00A3331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0022FD" w:rsidTr="00A33310">
        <w:trPr>
          <w:trHeight w:val="417"/>
        </w:trPr>
        <w:tc>
          <w:tcPr>
            <w:tcW w:w="1953" w:type="dxa"/>
            <w:gridSpan w:val="2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0022FD" w:rsidRDefault="000022FD" w:rsidP="00A3331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0022FD" w:rsidTr="00A33310">
        <w:trPr>
          <w:trHeight w:val="417"/>
        </w:trPr>
        <w:tc>
          <w:tcPr>
            <w:tcW w:w="675" w:type="dxa"/>
            <w:vMerge w:val="restart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ount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022FD" w:rsidRDefault="000022FD" w:rsidP="00A3331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022FD" w:rsidRDefault="000022FD" w:rsidP="00A3331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systemOrderNo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系统订单编号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022FD" w:rsidRDefault="000022FD" w:rsidP="00A3331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订单金额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022FD" w:rsidRDefault="000022FD" w:rsidP="00A3331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 人民币 分</w:t>
            </w: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</w:t>
            </w:r>
            <w:r>
              <w:lastRenderedPageBreak/>
              <w:t>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订单描述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022FD" w:rsidRDefault="000022FD" w:rsidP="00A3331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洗衣模式ID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022FD" w:rsidRDefault="000022FD" w:rsidP="00A3331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odeName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洗衣模式名称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022FD" w:rsidRDefault="000022FD" w:rsidP="00A3331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device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设备ID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022FD" w:rsidRDefault="000022FD" w:rsidP="00A3331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eviceCode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022FD" w:rsidRDefault="000022FD" w:rsidP="00A3331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iteName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站点名称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022FD" w:rsidRDefault="000022FD" w:rsidP="00A3331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createDate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022FD" w:rsidRDefault="000022FD" w:rsidP="00A3331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毫秒</w:t>
            </w: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订单状态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022FD" w:rsidRDefault="000022FD" w:rsidP="00A3331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5A7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1-待付款  2 已付款 3 已取消 4 已退款 5 已完成</w:t>
            </w:r>
          </w:p>
        </w:tc>
      </w:tr>
    </w:tbl>
    <w:p w:rsidR="000022FD" w:rsidRDefault="000022FD" w:rsidP="000022FD"/>
    <w:p w:rsidR="000022FD" w:rsidRDefault="000022FD" w:rsidP="000022FD"/>
    <w:p w:rsidR="000022FD" w:rsidRDefault="000022FD" w:rsidP="000022FD">
      <w:pPr>
        <w:pStyle w:val="30"/>
      </w:pPr>
      <w:r>
        <w:rPr>
          <w:rFonts w:hint="eastAsia"/>
        </w:rPr>
        <w:t>响应示例</w:t>
      </w:r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0022FD" w:rsidTr="00A33310">
        <w:tc>
          <w:tcPr>
            <w:tcW w:w="10262" w:type="dxa"/>
          </w:tcPr>
          <w:p w:rsidR="000022FD" w:rsidRDefault="000022FD" w:rsidP="00A33310">
            <w:r>
              <w:t>{"code": "0000",</w:t>
            </w:r>
          </w:p>
          <w:p w:rsidR="000022FD" w:rsidRDefault="000022FD" w:rsidP="00A33310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0022FD" w:rsidRDefault="000022FD" w:rsidP="00A33310">
            <w:r>
              <w:t>"data":{</w:t>
            </w:r>
          </w:p>
          <w:p w:rsidR="000022FD" w:rsidRDefault="000022FD" w:rsidP="00A33310">
            <w:pPr>
              <w:ind w:firstLineChars="300" w:firstLine="630"/>
            </w:pPr>
          </w:p>
          <w:p w:rsidR="000022FD" w:rsidRDefault="000022FD" w:rsidP="00A33310">
            <w:pPr>
              <w:ind w:firstLineChars="300" w:firstLine="630"/>
            </w:pPr>
            <w:r>
              <w:t>}</w:t>
            </w:r>
          </w:p>
          <w:p w:rsidR="000022FD" w:rsidRDefault="000022FD" w:rsidP="00A33310">
            <w:r>
              <w:t>}</w:t>
            </w:r>
          </w:p>
        </w:tc>
      </w:tr>
    </w:tbl>
    <w:p w:rsidR="00B67F32" w:rsidRDefault="00B67F32" w:rsidP="00D22C0B"/>
    <w:p w:rsidR="00221B48" w:rsidRDefault="00221B48" w:rsidP="00D22C0B"/>
    <w:p w:rsidR="00221B48" w:rsidRDefault="00221B48" w:rsidP="00221B48">
      <w:pPr>
        <w:pStyle w:val="2"/>
      </w:pPr>
      <w:r>
        <w:lastRenderedPageBreak/>
        <w:t>保存</w:t>
      </w:r>
      <w:r>
        <w:rPr>
          <w:rFonts w:hint="eastAsia"/>
        </w:rPr>
        <w:t>客户</w:t>
      </w:r>
      <w:r>
        <w:t>端通知推送配置信息</w:t>
      </w:r>
    </w:p>
    <w:p w:rsidR="00221B48" w:rsidRPr="00325297" w:rsidRDefault="00221B48" w:rsidP="00221B48">
      <w:pPr>
        <w:pStyle w:val="30"/>
      </w:pPr>
      <w:r>
        <w:rPr>
          <w:rFonts w:hint="eastAsia"/>
        </w:rPr>
        <w:t>请求地址：</w:t>
      </w:r>
      <w:r w:rsidRPr="00581B34">
        <w:t>http</w:t>
      </w:r>
      <w:r>
        <w:t>s://{ip}:{port}/</w:t>
      </w:r>
      <w:r>
        <w:rPr>
          <w:rFonts w:hint="eastAsia"/>
        </w:rPr>
        <w:t>device</w:t>
      </w:r>
      <w:r>
        <w:t>/</w:t>
      </w:r>
      <w:r>
        <w:rPr>
          <w:rFonts w:hint="eastAsia"/>
        </w:rPr>
        <w:t>client</w:t>
      </w:r>
      <w:r>
        <w:t>push/saveClientPushConfigInfo</w:t>
      </w:r>
    </w:p>
    <w:p w:rsidR="00221B48" w:rsidRDefault="00221B48" w:rsidP="00221B48">
      <w:pPr>
        <w:pStyle w:val="30"/>
      </w:pPr>
      <w:r>
        <w:rPr>
          <w:rFonts w:hint="eastAsia"/>
        </w:rPr>
        <w:t>请求协议：Http Post</w:t>
      </w:r>
    </w:p>
    <w:p w:rsidR="00221B48" w:rsidRDefault="00221B48" w:rsidP="00221B48">
      <w:pPr>
        <w:pStyle w:val="30"/>
      </w:pPr>
      <w:r>
        <w:rPr>
          <w:rFonts w:hint="eastAsia"/>
        </w:rPr>
        <w:t>请求报文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221B48" w:rsidTr="000F59E2">
        <w:tc>
          <w:tcPr>
            <w:tcW w:w="1953" w:type="dxa"/>
            <w:gridSpan w:val="2"/>
            <w:shd w:val="clear" w:color="auto" w:fill="E6E6E6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21B48" w:rsidTr="000F59E2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221B48" w:rsidRPr="00712E26" w:rsidRDefault="00221B48" w:rsidP="000F59E2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221B48" w:rsidRPr="00712E26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21B48" w:rsidRDefault="00221B48" w:rsidP="000F59E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21B48" w:rsidRPr="00E84BD3" w:rsidRDefault="00221B48" w:rsidP="000F59E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由镒钡分配给商户</w:t>
            </w:r>
          </w:p>
        </w:tc>
      </w:tr>
      <w:tr w:rsidR="00221B48" w:rsidTr="000F59E2">
        <w:trPr>
          <w:trHeight w:val="417"/>
        </w:trPr>
        <w:tc>
          <w:tcPr>
            <w:tcW w:w="675" w:type="dxa"/>
            <w:vMerge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221B48" w:rsidRDefault="00221B48" w:rsidP="000F59E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221B48" w:rsidRDefault="00221B48" w:rsidP="000F59E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21B48" w:rsidRPr="00E84BD3" w:rsidRDefault="00221B48" w:rsidP="000F59E2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3507FB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秒，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221B48" w:rsidTr="000F59E2">
        <w:trPr>
          <w:trHeight w:val="417"/>
        </w:trPr>
        <w:tc>
          <w:tcPr>
            <w:tcW w:w="675" w:type="dxa"/>
            <w:vMerge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21B48" w:rsidRDefault="00221B48" w:rsidP="000F59E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21B48" w:rsidRPr="00E84BD3" w:rsidRDefault="00221B48" w:rsidP="000F59E2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221B48" w:rsidTr="000F59E2">
        <w:trPr>
          <w:trHeight w:val="417"/>
        </w:trPr>
        <w:tc>
          <w:tcPr>
            <w:tcW w:w="675" w:type="dxa"/>
            <w:vMerge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21B48" w:rsidRDefault="00221B48" w:rsidP="000F59E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21B48" w:rsidRDefault="00221B48" w:rsidP="000F59E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221B48" w:rsidTr="000F59E2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221B48" w:rsidRDefault="00221B48" w:rsidP="000F59E2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loginD</w:t>
            </w:r>
            <w:r w:rsidRPr="0017399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evice</w:t>
            </w:r>
          </w:p>
        </w:tc>
        <w:tc>
          <w:tcPr>
            <w:tcW w:w="129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手持设备标识</w:t>
            </w:r>
          </w:p>
        </w:tc>
        <w:tc>
          <w:tcPr>
            <w:tcW w:w="105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21B48" w:rsidRDefault="00221B48" w:rsidP="000F59E2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21B48" w:rsidRDefault="00221B48" w:rsidP="000F59E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ios手机前缀“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android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手机前缀“A”</w:t>
            </w:r>
          </w:p>
          <w:p w:rsidR="00221B48" w:rsidRDefault="00221B48" w:rsidP="000F59E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微信小程序前缀“W”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前缀“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”</w:t>
            </w:r>
          </w:p>
        </w:tc>
      </w:tr>
      <w:tr w:rsidR="00221B48" w:rsidTr="000F59E2">
        <w:trPr>
          <w:trHeight w:val="880"/>
        </w:trPr>
        <w:tc>
          <w:tcPr>
            <w:tcW w:w="675" w:type="dxa"/>
            <w:vMerge/>
            <w:textDirection w:val="tbRlV"/>
          </w:tcPr>
          <w:p w:rsidR="00221B48" w:rsidRDefault="00221B48" w:rsidP="000F59E2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applicationMark</w:t>
            </w:r>
          </w:p>
        </w:tc>
        <w:tc>
          <w:tcPr>
            <w:tcW w:w="129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应用标识</w:t>
            </w:r>
          </w:p>
        </w:tc>
        <w:tc>
          <w:tcPr>
            <w:tcW w:w="105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221B48" w:rsidRDefault="00221B48" w:rsidP="000F59E2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21B48" w:rsidRDefault="00221B48" w:rsidP="000F59E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 金洗云</w:t>
            </w:r>
          </w:p>
        </w:tc>
      </w:tr>
      <w:tr w:rsidR="00221B48" w:rsidTr="000F59E2">
        <w:trPr>
          <w:trHeight w:val="880"/>
        </w:trPr>
        <w:tc>
          <w:tcPr>
            <w:tcW w:w="675" w:type="dxa"/>
            <w:vMerge/>
            <w:textDirection w:val="tbRlV"/>
          </w:tcPr>
          <w:p w:rsidR="00221B48" w:rsidRDefault="00221B48" w:rsidP="000F59E2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paramId</w:t>
            </w:r>
          </w:p>
        </w:tc>
        <w:tc>
          <w:tcPr>
            <w:tcW w:w="129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05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21B48" w:rsidRDefault="00221B48" w:rsidP="000F59E2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21B48" w:rsidRDefault="00221B48" w:rsidP="000F59E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Push app客户端ID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微信小程序formid等</w:t>
            </w:r>
          </w:p>
        </w:tc>
      </w:tr>
    </w:tbl>
    <w:p w:rsidR="00221B48" w:rsidRDefault="00221B48" w:rsidP="00221B48"/>
    <w:p w:rsidR="00221B48" w:rsidRDefault="00221B48" w:rsidP="00221B48">
      <w:pPr>
        <w:pStyle w:val="30"/>
      </w:pPr>
      <w:r w:rsidRPr="001E2091">
        <w:rPr>
          <w:rFonts w:hint="eastAsia"/>
        </w:rPr>
        <w:t>响应报文</w:t>
      </w:r>
      <w:bookmarkStart w:id="124" w:name="_GoBack"/>
      <w:bookmarkEnd w:id="124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296"/>
        <w:gridCol w:w="1056"/>
        <w:gridCol w:w="983"/>
        <w:gridCol w:w="1116"/>
        <w:gridCol w:w="3343"/>
      </w:tblGrid>
      <w:tr w:rsidR="00221B48" w:rsidTr="000F59E2">
        <w:tc>
          <w:tcPr>
            <w:tcW w:w="1953" w:type="dxa"/>
            <w:shd w:val="clear" w:color="auto" w:fill="E6E6E6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21B48" w:rsidTr="000F59E2">
        <w:trPr>
          <w:trHeight w:val="417"/>
        </w:trPr>
        <w:tc>
          <w:tcPr>
            <w:tcW w:w="1953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21B48" w:rsidRDefault="00221B48" w:rsidP="000F59E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21B48" w:rsidRDefault="00221B48" w:rsidP="000F59E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验签失败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1003 参数不合规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221B48" w:rsidTr="000F59E2">
        <w:trPr>
          <w:trHeight w:val="417"/>
        </w:trPr>
        <w:tc>
          <w:tcPr>
            <w:tcW w:w="1953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21B48" w:rsidRDefault="00221B48" w:rsidP="000F59E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21B48" w:rsidRDefault="00221B48" w:rsidP="000F59E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221B48" w:rsidTr="000F59E2">
        <w:trPr>
          <w:trHeight w:val="417"/>
        </w:trPr>
        <w:tc>
          <w:tcPr>
            <w:tcW w:w="1953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221B48" w:rsidRDefault="00221B48" w:rsidP="000F59E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221B48" w:rsidRDefault="00221B48" w:rsidP="000F59E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221B48" w:rsidRDefault="00221B48" w:rsidP="000F59E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</w:tbl>
    <w:p w:rsidR="00221B48" w:rsidRDefault="00221B48" w:rsidP="00221B48"/>
    <w:p w:rsidR="00221B48" w:rsidRDefault="00221B48" w:rsidP="00221B48"/>
    <w:p w:rsidR="00221B48" w:rsidRDefault="00221B48" w:rsidP="00221B48">
      <w:pPr>
        <w:pStyle w:val="30"/>
      </w:pPr>
      <w:r>
        <w:rPr>
          <w:rFonts w:hint="eastAsia"/>
        </w:rPr>
        <w:lastRenderedPageBreak/>
        <w:t>响应示例</w:t>
      </w:r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221B48" w:rsidTr="000F59E2">
        <w:tc>
          <w:tcPr>
            <w:tcW w:w="10262" w:type="dxa"/>
          </w:tcPr>
          <w:p w:rsidR="00221B48" w:rsidRDefault="00221B48" w:rsidP="000F59E2">
            <w:r>
              <w:t>{"code": "0000",</w:t>
            </w:r>
          </w:p>
          <w:p w:rsidR="00221B48" w:rsidRDefault="00221B48" w:rsidP="000F59E2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221B48" w:rsidRDefault="00221B48" w:rsidP="000F59E2">
            <w:r>
              <w:t>"data":{</w:t>
            </w:r>
          </w:p>
          <w:p w:rsidR="00221B48" w:rsidRDefault="00221B48" w:rsidP="000F59E2">
            <w:pPr>
              <w:ind w:firstLineChars="300" w:firstLine="630"/>
            </w:pPr>
          </w:p>
          <w:p w:rsidR="00221B48" w:rsidRDefault="00221B48" w:rsidP="000F59E2">
            <w:pPr>
              <w:ind w:firstLineChars="300" w:firstLine="630"/>
            </w:pPr>
            <w:r>
              <w:t>}</w:t>
            </w:r>
          </w:p>
          <w:p w:rsidR="00221B48" w:rsidRDefault="00221B48" w:rsidP="000F59E2">
            <w:r>
              <w:t>}</w:t>
            </w:r>
          </w:p>
        </w:tc>
      </w:tr>
    </w:tbl>
    <w:p w:rsidR="00221B48" w:rsidRDefault="00221B48" w:rsidP="00221B48">
      <w:pPr>
        <w:pStyle w:val="30"/>
      </w:pPr>
      <w:r>
        <w:rPr>
          <w:rFonts w:hint="eastAsia"/>
        </w:rPr>
        <w:t>TIPS</w:t>
      </w:r>
    </w:p>
    <w:p w:rsidR="00D97521" w:rsidRDefault="00D97521" w:rsidP="00D97521">
      <w:pPr>
        <w:pStyle w:val="2"/>
      </w:pPr>
      <w:bookmarkStart w:id="125" w:name="_Toc515450840"/>
      <w:r>
        <w:rPr>
          <w:rFonts w:hint="eastAsia"/>
        </w:rPr>
        <w:t>余额充值下单</w:t>
      </w:r>
      <w:bookmarkEnd w:id="125"/>
    </w:p>
    <w:p w:rsidR="00D97521" w:rsidRPr="004B7C91" w:rsidRDefault="00D97521" w:rsidP="00D97521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D97521" w:rsidRPr="00325297" w:rsidRDefault="00D97521" w:rsidP="00D97521">
      <w:pPr>
        <w:pStyle w:val="30"/>
      </w:pPr>
      <w:bookmarkStart w:id="126" w:name="_Toc515450841"/>
      <w:r>
        <w:rPr>
          <w:rFonts w:hint="eastAsia"/>
        </w:rPr>
        <w:t>请求地址：</w:t>
      </w:r>
      <w:r w:rsidRPr="00581B34">
        <w:t>http</w:t>
      </w:r>
      <w:r>
        <w:t>s://{ip}:{port}/</w:t>
      </w:r>
      <w:r>
        <w:rPr>
          <w:rFonts w:hint="eastAsia"/>
        </w:rPr>
        <w:t>order</w:t>
      </w:r>
      <w:bookmarkStart w:id="127" w:name="_Hlk514852592"/>
      <w:r>
        <w:t>/</w:t>
      </w:r>
      <w:r>
        <w:rPr>
          <w:rFonts w:hint="eastAsia"/>
        </w:rPr>
        <w:t>recharge</w:t>
      </w:r>
      <w:bookmarkEnd w:id="127"/>
      <w:r>
        <w:t>/createAmountOrder</w:t>
      </w:r>
      <w:bookmarkEnd w:id="126"/>
    </w:p>
    <w:p w:rsidR="00D97521" w:rsidRDefault="00D97521" w:rsidP="00D97521">
      <w:pPr>
        <w:pStyle w:val="30"/>
      </w:pPr>
      <w:bookmarkStart w:id="128" w:name="_Toc515450842"/>
      <w:r>
        <w:rPr>
          <w:rFonts w:hint="eastAsia"/>
        </w:rPr>
        <w:t>请求协议：Http Post</w:t>
      </w:r>
      <w:bookmarkEnd w:id="128"/>
    </w:p>
    <w:p w:rsidR="00D97521" w:rsidRDefault="00D97521" w:rsidP="00D97521">
      <w:pPr>
        <w:pStyle w:val="30"/>
      </w:pPr>
      <w:bookmarkStart w:id="129" w:name="_Toc515450843"/>
      <w:r>
        <w:rPr>
          <w:rFonts w:hint="eastAsia"/>
        </w:rPr>
        <w:t>请求报文</w:t>
      </w:r>
      <w:bookmarkEnd w:id="129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D97521" w:rsidTr="0070521F">
        <w:tc>
          <w:tcPr>
            <w:tcW w:w="1953" w:type="dxa"/>
            <w:gridSpan w:val="2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97521" w:rsidTr="0070521F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D97521" w:rsidRPr="00712E26" w:rsidRDefault="00D97521" w:rsidP="0070521F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D97521" w:rsidRPr="00712E26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Pr="00E84BD3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由镒钡分配给商户</w:t>
            </w:r>
          </w:p>
        </w:tc>
      </w:tr>
      <w:tr w:rsidR="00D97521" w:rsidTr="0070521F">
        <w:trPr>
          <w:trHeight w:val="417"/>
        </w:trPr>
        <w:tc>
          <w:tcPr>
            <w:tcW w:w="675" w:type="dxa"/>
            <w:vMerge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Pr="00E84BD3" w:rsidRDefault="00D97521" w:rsidP="0070521F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3507FB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秒，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D97521" w:rsidTr="0070521F">
        <w:trPr>
          <w:trHeight w:val="417"/>
        </w:trPr>
        <w:tc>
          <w:tcPr>
            <w:tcW w:w="675" w:type="dxa"/>
            <w:vMerge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Pr="00E84BD3" w:rsidRDefault="00D97521" w:rsidP="0070521F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D97521" w:rsidTr="0070521F">
        <w:trPr>
          <w:trHeight w:val="417"/>
        </w:trPr>
        <w:tc>
          <w:tcPr>
            <w:tcW w:w="675" w:type="dxa"/>
            <w:vMerge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D97521" w:rsidTr="0070521F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D97521" w:rsidRDefault="00D97521" w:rsidP="0070521F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充值金额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 人民币 分</w:t>
            </w:r>
          </w:p>
        </w:tc>
      </w:tr>
      <w:tr w:rsidR="00D97521" w:rsidTr="0070521F">
        <w:trPr>
          <w:trHeight w:val="880"/>
        </w:trPr>
        <w:tc>
          <w:tcPr>
            <w:tcW w:w="675" w:type="dxa"/>
            <w:vMerge/>
            <w:textDirection w:val="tbRlV"/>
          </w:tcPr>
          <w:p w:rsidR="00D97521" w:rsidRDefault="00D97521" w:rsidP="0070521F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97521" w:rsidTr="0070521F">
        <w:trPr>
          <w:trHeight w:val="417"/>
        </w:trPr>
        <w:tc>
          <w:tcPr>
            <w:tcW w:w="675" w:type="dxa"/>
            <w:vMerge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contents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D97521" w:rsidRDefault="00D97521" w:rsidP="00D97521"/>
    <w:p w:rsidR="00D97521" w:rsidRDefault="00D97521" w:rsidP="00D97521">
      <w:pPr>
        <w:pStyle w:val="30"/>
      </w:pPr>
      <w:bookmarkStart w:id="130" w:name="_Toc515450844"/>
      <w:r w:rsidRPr="001E2091">
        <w:rPr>
          <w:rFonts w:hint="eastAsia"/>
        </w:rPr>
        <w:t>响应报文</w:t>
      </w:r>
      <w:bookmarkEnd w:id="130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D97521" w:rsidTr="0070521F">
        <w:tc>
          <w:tcPr>
            <w:tcW w:w="1953" w:type="dxa"/>
            <w:gridSpan w:val="2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97521" w:rsidTr="0070521F">
        <w:trPr>
          <w:trHeight w:val="417"/>
        </w:trPr>
        <w:tc>
          <w:tcPr>
            <w:tcW w:w="1953" w:type="dxa"/>
            <w:gridSpan w:val="2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验签失败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1003 参数不合规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非有效用户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2013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账户有问题 </w:t>
            </w:r>
            <w:r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</w:p>
        </w:tc>
      </w:tr>
      <w:tr w:rsidR="00D97521" w:rsidTr="0070521F">
        <w:trPr>
          <w:trHeight w:val="417"/>
        </w:trPr>
        <w:tc>
          <w:tcPr>
            <w:tcW w:w="1953" w:type="dxa"/>
            <w:gridSpan w:val="2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D97521" w:rsidTr="0070521F">
        <w:trPr>
          <w:trHeight w:val="417"/>
        </w:trPr>
        <w:tc>
          <w:tcPr>
            <w:tcW w:w="1953" w:type="dxa"/>
            <w:gridSpan w:val="2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D97521" w:rsidTr="0070521F">
        <w:trPr>
          <w:trHeight w:val="417"/>
        </w:trPr>
        <w:tc>
          <w:tcPr>
            <w:tcW w:w="675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systemOrderNo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系统订单编号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D97521" w:rsidRDefault="00D97521" w:rsidP="00D97521"/>
    <w:p w:rsidR="00D97521" w:rsidRDefault="00D97521" w:rsidP="00D97521"/>
    <w:p w:rsidR="00D97521" w:rsidRDefault="00D97521" w:rsidP="00D97521">
      <w:pPr>
        <w:pStyle w:val="30"/>
      </w:pPr>
      <w:bookmarkStart w:id="131" w:name="_Toc515450845"/>
      <w:r>
        <w:rPr>
          <w:rFonts w:hint="eastAsia"/>
        </w:rPr>
        <w:t>响应示例</w:t>
      </w:r>
      <w:bookmarkEnd w:id="131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D97521" w:rsidTr="0070521F">
        <w:tc>
          <w:tcPr>
            <w:tcW w:w="10262" w:type="dxa"/>
          </w:tcPr>
          <w:p w:rsidR="00D97521" w:rsidRDefault="00D97521" w:rsidP="0070521F">
            <w:r>
              <w:t>{"code": "0000",</w:t>
            </w:r>
          </w:p>
          <w:p w:rsidR="00D97521" w:rsidRDefault="00D97521" w:rsidP="0070521F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D97521" w:rsidRDefault="00D97521" w:rsidP="0070521F">
            <w:r>
              <w:t>"data":{</w:t>
            </w:r>
          </w:p>
          <w:p w:rsidR="00D97521" w:rsidRDefault="00D97521" w:rsidP="0070521F">
            <w:pPr>
              <w:ind w:firstLineChars="300" w:firstLine="630"/>
            </w:pPr>
          </w:p>
          <w:p w:rsidR="00D97521" w:rsidRDefault="00D97521" w:rsidP="0070521F">
            <w:pPr>
              <w:ind w:firstLineChars="300" w:firstLine="630"/>
            </w:pPr>
            <w:r>
              <w:t>}</w:t>
            </w:r>
          </w:p>
          <w:p w:rsidR="00D97521" w:rsidRDefault="00D97521" w:rsidP="0070521F">
            <w:r>
              <w:t>}</w:t>
            </w:r>
          </w:p>
        </w:tc>
      </w:tr>
    </w:tbl>
    <w:p w:rsidR="00D97521" w:rsidRDefault="00D97521" w:rsidP="00D97521">
      <w:pPr>
        <w:pStyle w:val="30"/>
      </w:pPr>
      <w:bookmarkStart w:id="132" w:name="_Toc515450846"/>
      <w:r>
        <w:rPr>
          <w:rFonts w:hint="eastAsia"/>
        </w:rPr>
        <w:t>TIPS</w:t>
      </w:r>
      <w:bookmarkEnd w:id="132"/>
    </w:p>
    <w:p w:rsidR="00D97521" w:rsidRDefault="00D97521" w:rsidP="00D97521"/>
    <w:p w:rsidR="00D97521" w:rsidRDefault="00D97521" w:rsidP="00D97521">
      <w:pPr>
        <w:pStyle w:val="2"/>
      </w:pPr>
      <w:bookmarkStart w:id="133" w:name="_Toc515450847"/>
      <w:r>
        <w:rPr>
          <w:rFonts w:hint="eastAsia"/>
        </w:rPr>
        <w:t>现金支付</w:t>
      </w:r>
      <w:bookmarkEnd w:id="133"/>
    </w:p>
    <w:p w:rsidR="00D97521" w:rsidRPr="004B7C91" w:rsidRDefault="00D97521" w:rsidP="00D97521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D97521" w:rsidRPr="00325297" w:rsidRDefault="00D97521" w:rsidP="00D97521">
      <w:pPr>
        <w:pStyle w:val="30"/>
      </w:pPr>
      <w:bookmarkStart w:id="134" w:name="_Toc515450848"/>
      <w:r>
        <w:rPr>
          <w:rFonts w:hint="eastAsia"/>
        </w:rPr>
        <w:t>请求地址：</w:t>
      </w:r>
      <w:r w:rsidRPr="00581B34">
        <w:t>http</w:t>
      </w:r>
      <w:r>
        <w:t>s://{ip}:{port}/</w:t>
      </w:r>
      <w:r>
        <w:rPr>
          <w:rFonts w:hint="eastAsia"/>
        </w:rPr>
        <w:t>pay</w:t>
      </w:r>
      <w:r>
        <w:t>/cash/cashPay</w:t>
      </w:r>
      <w:bookmarkEnd w:id="134"/>
    </w:p>
    <w:p w:rsidR="00D97521" w:rsidRDefault="00D97521" w:rsidP="00D97521">
      <w:pPr>
        <w:pStyle w:val="30"/>
      </w:pPr>
      <w:bookmarkStart w:id="135" w:name="_Toc515450849"/>
      <w:r>
        <w:rPr>
          <w:rFonts w:hint="eastAsia"/>
        </w:rPr>
        <w:t>请求协议：Http Post</w:t>
      </w:r>
      <w:bookmarkEnd w:id="135"/>
    </w:p>
    <w:p w:rsidR="00D97521" w:rsidRDefault="00D97521" w:rsidP="00D97521">
      <w:pPr>
        <w:pStyle w:val="30"/>
      </w:pPr>
      <w:bookmarkStart w:id="136" w:name="_Toc515450850"/>
      <w:r>
        <w:rPr>
          <w:rFonts w:hint="eastAsia"/>
        </w:rPr>
        <w:t>请求报文</w:t>
      </w:r>
      <w:bookmarkEnd w:id="136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D97521" w:rsidTr="0070521F">
        <w:tc>
          <w:tcPr>
            <w:tcW w:w="1953" w:type="dxa"/>
            <w:gridSpan w:val="2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97521" w:rsidTr="0070521F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D97521" w:rsidRPr="00712E26" w:rsidRDefault="00D97521" w:rsidP="0070521F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公共参数</w:t>
            </w:r>
          </w:p>
        </w:tc>
        <w:tc>
          <w:tcPr>
            <w:tcW w:w="1278" w:type="dxa"/>
          </w:tcPr>
          <w:p w:rsidR="00D97521" w:rsidRPr="00712E26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Pr="00E84BD3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由镒钡分配给商户</w:t>
            </w:r>
          </w:p>
        </w:tc>
      </w:tr>
      <w:tr w:rsidR="00D97521" w:rsidTr="0070521F">
        <w:trPr>
          <w:trHeight w:val="417"/>
        </w:trPr>
        <w:tc>
          <w:tcPr>
            <w:tcW w:w="675" w:type="dxa"/>
            <w:vMerge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Pr="00E84BD3" w:rsidRDefault="00D97521" w:rsidP="0070521F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3507FB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秒，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D97521" w:rsidTr="0070521F">
        <w:trPr>
          <w:trHeight w:val="417"/>
        </w:trPr>
        <w:tc>
          <w:tcPr>
            <w:tcW w:w="675" w:type="dxa"/>
            <w:vMerge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Pr="00E84BD3" w:rsidRDefault="00D97521" w:rsidP="0070521F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D97521" w:rsidTr="0070521F">
        <w:trPr>
          <w:trHeight w:val="610"/>
        </w:trPr>
        <w:tc>
          <w:tcPr>
            <w:tcW w:w="675" w:type="dxa"/>
            <w:vMerge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D97521" w:rsidTr="0070521F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D97521" w:rsidRDefault="00D97521" w:rsidP="0070521F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systemOrderNo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系统订单编号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需要付款的订单编号</w:t>
            </w:r>
          </w:p>
        </w:tc>
      </w:tr>
      <w:tr w:rsidR="00D97521" w:rsidTr="0070521F">
        <w:trPr>
          <w:trHeight w:val="417"/>
        </w:trPr>
        <w:tc>
          <w:tcPr>
            <w:tcW w:w="675" w:type="dxa"/>
            <w:vMerge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cashPayWayId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现金支付方式ID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Pr="001712AD" w:rsidRDefault="00D97521" w:rsidP="0070521F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 xml:space="preserve">1 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 xml:space="preserve">原生支付宝 </w:t>
            </w: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 xml:space="preserve">2 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微信小程序</w:t>
            </w:r>
          </w:p>
        </w:tc>
      </w:tr>
    </w:tbl>
    <w:p w:rsidR="00D97521" w:rsidRDefault="00D97521" w:rsidP="00D97521"/>
    <w:p w:rsidR="00D97521" w:rsidRDefault="00D97521" w:rsidP="00D97521">
      <w:pPr>
        <w:pStyle w:val="30"/>
      </w:pPr>
      <w:bookmarkStart w:id="137" w:name="_Toc515450851"/>
      <w:r w:rsidRPr="001E2091">
        <w:rPr>
          <w:rFonts w:hint="eastAsia"/>
        </w:rPr>
        <w:t>响应报文</w:t>
      </w:r>
      <w:bookmarkEnd w:id="137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D97521" w:rsidTr="0070521F">
        <w:tc>
          <w:tcPr>
            <w:tcW w:w="1953" w:type="dxa"/>
            <w:gridSpan w:val="2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97521" w:rsidTr="0070521F">
        <w:trPr>
          <w:trHeight w:val="417"/>
        </w:trPr>
        <w:tc>
          <w:tcPr>
            <w:tcW w:w="1953" w:type="dxa"/>
            <w:gridSpan w:val="2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验签失败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1003 参数不合规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非有效用户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2013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账户有问题 </w:t>
            </w:r>
            <w:r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</w:p>
        </w:tc>
      </w:tr>
      <w:tr w:rsidR="00D97521" w:rsidTr="0070521F">
        <w:trPr>
          <w:trHeight w:val="417"/>
        </w:trPr>
        <w:tc>
          <w:tcPr>
            <w:tcW w:w="1953" w:type="dxa"/>
            <w:gridSpan w:val="2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D97521" w:rsidTr="0070521F">
        <w:trPr>
          <w:trHeight w:val="417"/>
        </w:trPr>
        <w:tc>
          <w:tcPr>
            <w:tcW w:w="1953" w:type="dxa"/>
            <w:gridSpan w:val="2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D97521" w:rsidTr="0070521F">
        <w:trPr>
          <w:trHeight w:val="417"/>
        </w:trPr>
        <w:tc>
          <w:tcPr>
            <w:tcW w:w="675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sdkContent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3647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快捷SDK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szCs w:val="21"/>
                <w:shd w:val="clear" w:color="auto" w:fill="FFFFFF"/>
              </w:rPr>
              <w:t>外部商户</w:t>
            </w:r>
            <w:r>
              <w:rPr>
                <w:rFonts w:ascii="Helvetica" w:hAnsi="Helvetica"/>
                <w:szCs w:val="21"/>
                <w:shd w:val="clear" w:color="auto" w:fill="FFFFFF"/>
              </w:rPr>
              <w:t>App</w:t>
            </w:r>
            <w:r>
              <w:rPr>
                <w:rFonts w:ascii="Helvetica" w:hAnsi="Helvetica"/>
                <w:szCs w:val="21"/>
                <w:shd w:val="clear" w:color="auto" w:fill="FFFFFF"/>
              </w:rPr>
              <w:t>唤起快捷</w:t>
            </w:r>
            <w:r>
              <w:rPr>
                <w:rFonts w:ascii="Helvetica" w:hAnsi="Helvetica"/>
                <w:szCs w:val="21"/>
                <w:shd w:val="clear" w:color="auto" w:fill="FFFFFF"/>
              </w:rPr>
              <w:t>SDK</w:t>
            </w:r>
            <w:r>
              <w:rPr>
                <w:rFonts w:ascii="Helvetica" w:hAnsi="Helvetica"/>
                <w:szCs w:val="21"/>
                <w:shd w:val="clear" w:color="auto" w:fill="FFFFFF"/>
              </w:rPr>
              <w:t>创建订单并支付。或微信</w:t>
            </w:r>
            <w:r>
              <w:rPr>
                <w:rFonts w:ascii="Helvetica" w:hAnsi="Helvetica"/>
                <w:szCs w:val="21"/>
                <w:shd w:val="clear" w:color="auto" w:fill="FFFFFF"/>
              </w:rPr>
              <w:t>prepay_id</w:t>
            </w:r>
          </w:p>
        </w:tc>
      </w:tr>
    </w:tbl>
    <w:p w:rsidR="00D97521" w:rsidRDefault="00D97521" w:rsidP="00D97521"/>
    <w:p w:rsidR="00D97521" w:rsidRDefault="00D97521" w:rsidP="00D97521"/>
    <w:p w:rsidR="00D97521" w:rsidRDefault="00D97521" w:rsidP="00D97521">
      <w:pPr>
        <w:pStyle w:val="30"/>
      </w:pPr>
      <w:bookmarkStart w:id="138" w:name="_Toc515450852"/>
      <w:r>
        <w:rPr>
          <w:rFonts w:hint="eastAsia"/>
        </w:rPr>
        <w:t>响应示例</w:t>
      </w:r>
      <w:bookmarkEnd w:id="138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D97521" w:rsidTr="0070521F">
        <w:tc>
          <w:tcPr>
            <w:tcW w:w="10262" w:type="dxa"/>
          </w:tcPr>
          <w:p w:rsidR="00D97521" w:rsidRDefault="00D97521" w:rsidP="0070521F">
            <w:r w:rsidRPr="00863659">
              <w:t>{"code":"0000","data":{"sdkContent":"alipay_sdk=alipay-sdk-java-dynamicVersionNo&amp;app_id=2018012902106325&amp;biz_content=%7B%22out_trade_no%22%3A%22R2018052818591092515277%22%2C%22product_code%22%3A%22QUICK_MSECURITY_PAY%22%2C%22subject%22%3A%22%E5%B0%8F%E5%8F%8B%E5%85%B1%E4%BA%AB%E6%B4%97%E8%A1%A3%22%2C%22timeout_express%22%3A%2215m%22%2C%22total_amount%22%3A%221.00%22%7D&amp;charset=UTF-8&amp;format=json&amp;method=alipay.trade.app.pay&amp;sign=PXAPvFtkKDXD2gl88nUiNhqBRWqFO3ixjQG9v9pDoHy%2FleOmdDQ7QnbITGCQ1%2FOVM3Xbxs7xKRC03M8BEq%2FadwOup8eD%2FQXYCdzoTPRKPHtVlk6%2B7mGmZhNuUjO9YAp7LFxVTh07hWiI8aTB1h42h6JGU%2FGVpEO7jCZtUcP3zfvF6EarOZ7ggspAkb%2FJ8UrMIpf5JnJVJ3%2F1hpViP%2BYwZFCMQNobLloA%2B5ZBxIQjiMRGADJiZp%2</w:t>
            </w:r>
            <w:r w:rsidRPr="00863659">
              <w:lastRenderedPageBreak/>
              <w:t>FSXCrWl6CvBA9vOGQTKoWfP0tjqEufh98lHMD9llEUIcwRMmjlDTgRmkb0bkPyGztuJF8Oxdv</w:t>
            </w:r>
            <w:r w:rsidRPr="00863659">
              <w:rPr>
                <w:rFonts w:hint="eastAsia"/>
              </w:rPr>
              <w:t>dy%2BoxO5QQgMGtkjCdemzy8ccvmw%3D%3D&amp;sign_type=RSA2&amp;timestamp=2018-05-28+19%3A13%3A58&amp;version=1.0"},"msg":"</w:t>
            </w:r>
            <w:r w:rsidRPr="00863659">
              <w:rPr>
                <w:rFonts w:hint="eastAsia"/>
              </w:rPr>
              <w:t>成功</w:t>
            </w:r>
            <w:r w:rsidRPr="00863659">
              <w:rPr>
                <w:rFonts w:hint="eastAsia"/>
              </w:rPr>
              <w:t>"}</w:t>
            </w:r>
          </w:p>
        </w:tc>
      </w:tr>
    </w:tbl>
    <w:p w:rsidR="00D97521" w:rsidRPr="00286311" w:rsidRDefault="00D97521" w:rsidP="00D97521">
      <w:pPr>
        <w:pStyle w:val="30"/>
      </w:pPr>
      <w:bookmarkStart w:id="139" w:name="_Toc515450853"/>
      <w:r>
        <w:rPr>
          <w:rFonts w:hint="eastAsia"/>
        </w:rPr>
        <w:lastRenderedPageBreak/>
        <w:t>TIPS</w:t>
      </w:r>
      <w:bookmarkEnd w:id="139"/>
    </w:p>
    <w:p w:rsidR="00D97521" w:rsidRDefault="00D97521" w:rsidP="00D97521">
      <w:pPr>
        <w:pStyle w:val="2"/>
      </w:pPr>
      <w:bookmarkStart w:id="140" w:name="_Toc515450826"/>
      <w:r>
        <w:rPr>
          <w:rFonts w:hint="eastAsia"/>
        </w:rPr>
        <w:t>用户余额明细列表</w:t>
      </w:r>
      <w:bookmarkEnd w:id="140"/>
    </w:p>
    <w:p w:rsidR="00D97521" w:rsidRPr="00185777" w:rsidRDefault="00D97521" w:rsidP="00D97521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D97521" w:rsidRPr="00325297" w:rsidRDefault="00D97521" w:rsidP="00D97521">
      <w:pPr>
        <w:pStyle w:val="30"/>
      </w:pPr>
      <w:bookmarkStart w:id="141" w:name="_Toc515450827"/>
      <w:r>
        <w:rPr>
          <w:rFonts w:hint="eastAsia"/>
        </w:rPr>
        <w:t>请求地址：</w:t>
      </w:r>
      <w:r w:rsidRPr="00581B34">
        <w:t>http</w:t>
      </w:r>
      <w:r>
        <w:t>s://{ip}:{port}/</w:t>
      </w:r>
      <w:r>
        <w:rPr>
          <w:rFonts w:hint="eastAsia"/>
        </w:rPr>
        <w:t>user/account</w:t>
      </w:r>
      <w:r>
        <w:t>/</w:t>
      </w:r>
      <w:r>
        <w:rPr>
          <w:rFonts w:hint="eastAsia"/>
        </w:rPr>
        <w:t>amount</w:t>
      </w:r>
      <w:r>
        <w:t>FlowList</w:t>
      </w:r>
      <w:bookmarkEnd w:id="141"/>
    </w:p>
    <w:p w:rsidR="00D97521" w:rsidRDefault="00D97521" w:rsidP="00D97521">
      <w:pPr>
        <w:pStyle w:val="30"/>
      </w:pPr>
      <w:bookmarkStart w:id="142" w:name="_Toc515450828"/>
      <w:r>
        <w:rPr>
          <w:rFonts w:hint="eastAsia"/>
        </w:rPr>
        <w:t>请求协议：Http Post</w:t>
      </w:r>
      <w:bookmarkEnd w:id="142"/>
    </w:p>
    <w:p w:rsidR="00D97521" w:rsidRDefault="00D97521" w:rsidP="00D97521">
      <w:pPr>
        <w:pStyle w:val="30"/>
      </w:pPr>
      <w:bookmarkStart w:id="143" w:name="_Toc515450829"/>
      <w:r>
        <w:rPr>
          <w:rFonts w:hint="eastAsia"/>
        </w:rPr>
        <w:t>请求报文</w:t>
      </w:r>
      <w:bookmarkEnd w:id="143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56"/>
        <w:gridCol w:w="1056"/>
        <w:gridCol w:w="983"/>
        <w:gridCol w:w="1116"/>
        <w:gridCol w:w="3343"/>
      </w:tblGrid>
      <w:tr w:rsidR="00D97521" w:rsidTr="0070521F">
        <w:tc>
          <w:tcPr>
            <w:tcW w:w="2093" w:type="dxa"/>
            <w:gridSpan w:val="2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156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97521" w:rsidTr="0070521F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D97521" w:rsidRPr="00712E26" w:rsidRDefault="00D97521" w:rsidP="0070521F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418" w:type="dxa"/>
          </w:tcPr>
          <w:p w:rsidR="00D97521" w:rsidRPr="00712E26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1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Pr="00E84BD3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97521" w:rsidTr="0070521F">
        <w:trPr>
          <w:trHeight w:val="417"/>
        </w:trPr>
        <w:tc>
          <w:tcPr>
            <w:tcW w:w="675" w:type="dxa"/>
            <w:vMerge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156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Pr="00E84BD3" w:rsidRDefault="00D97521" w:rsidP="0070521F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D97521" w:rsidTr="0070521F">
        <w:trPr>
          <w:trHeight w:val="417"/>
        </w:trPr>
        <w:tc>
          <w:tcPr>
            <w:tcW w:w="675" w:type="dxa"/>
            <w:vMerge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1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Pr="00E84BD3" w:rsidRDefault="00D97521" w:rsidP="0070521F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D97521" w:rsidTr="0070521F">
        <w:trPr>
          <w:trHeight w:val="417"/>
        </w:trPr>
        <w:tc>
          <w:tcPr>
            <w:tcW w:w="675" w:type="dxa"/>
            <w:vMerge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1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D97521" w:rsidTr="0070521F">
        <w:trPr>
          <w:trHeight w:val="445"/>
        </w:trPr>
        <w:tc>
          <w:tcPr>
            <w:tcW w:w="675" w:type="dxa"/>
            <w:vMerge w:val="restart"/>
            <w:textDirection w:val="tbRlV"/>
          </w:tcPr>
          <w:p w:rsidR="00D97521" w:rsidRDefault="00D97521" w:rsidP="0070521F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41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pageNo</w:t>
            </w:r>
          </w:p>
        </w:tc>
        <w:tc>
          <w:tcPr>
            <w:tcW w:w="11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页码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默认1</w:t>
            </w:r>
          </w:p>
        </w:tc>
      </w:tr>
      <w:tr w:rsidR="00D97521" w:rsidTr="0070521F">
        <w:trPr>
          <w:trHeight w:val="445"/>
        </w:trPr>
        <w:tc>
          <w:tcPr>
            <w:tcW w:w="675" w:type="dxa"/>
            <w:vMerge/>
            <w:textDirection w:val="tbRlV"/>
          </w:tcPr>
          <w:p w:rsidR="00D97521" w:rsidRDefault="00D97521" w:rsidP="0070521F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pageSize</w:t>
            </w:r>
          </w:p>
        </w:tc>
        <w:tc>
          <w:tcPr>
            <w:tcW w:w="11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每页记录数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默认1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</w:tr>
      <w:tr w:rsidR="00D97521" w:rsidTr="0070521F">
        <w:trPr>
          <w:trHeight w:val="445"/>
        </w:trPr>
        <w:tc>
          <w:tcPr>
            <w:tcW w:w="675" w:type="dxa"/>
            <w:vMerge/>
            <w:textDirection w:val="tbRlV"/>
          </w:tcPr>
          <w:p w:rsidR="00D97521" w:rsidRDefault="00D97521" w:rsidP="0070521F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1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97521" w:rsidTr="0070521F">
        <w:trPr>
          <w:trHeight w:val="445"/>
        </w:trPr>
        <w:tc>
          <w:tcPr>
            <w:tcW w:w="675" w:type="dxa"/>
            <w:vMerge/>
            <w:textDirection w:val="tbRlV"/>
          </w:tcPr>
          <w:p w:rsidR="00D97521" w:rsidRDefault="00D97521" w:rsidP="0070521F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1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交易类型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97521" w:rsidRDefault="00D97521" w:rsidP="0070521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1-收           2-支</w:t>
            </w:r>
          </w:p>
        </w:tc>
      </w:tr>
      <w:tr w:rsidR="00D97521" w:rsidTr="0070521F">
        <w:trPr>
          <w:trHeight w:val="445"/>
        </w:trPr>
        <w:tc>
          <w:tcPr>
            <w:tcW w:w="675" w:type="dxa"/>
            <w:vMerge/>
            <w:textDirection w:val="tbRlV"/>
          </w:tcPr>
          <w:p w:rsidR="00D97521" w:rsidRDefault="00D97521" w:rsidP="0070521F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createDateStart</w:t>
            </w:r>
          </w:p>
        </w:tc>
        <w:tc>
          <w:tcPr>
            <w:tcW w:w="11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创建时间开始时间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固定格式yyyy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-MM-dd HH:mm:ss</w:t>
            </w:r>
          </w:p>
        </w:tc>
      </w:tr>
      <w:tr w:rsidR="00D97521" w:rsidTr="0070521F">
        <w:trPr>
          <w:trHeight w:val="445"/>
        </w:trPr>
        <w:tc>
          <w:tcPr>
            <w:tcW w:w="675" w:type="dxa"/>
            <w:vMerge/>
            <w:textDirection w:val="tbRlV"/>
          </w:tcPr>
          <w:p w:rsidR="00D97521" w:rsidRDefault="00D97521" w:rsidP="0070521F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createDateEnd</w:t>
            </w:r>
          </w:p>
        </w:tc>
        <w:tc>
          <w:tcPr>
            <w:tcW w:w="11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创建时间结束时间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固定格式yyyy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-MM-dd HH:mm:ss</w:t>
            </w:r>
          </w:p>
        </w:tc>
      </w:tr>
    </w:tbl>
    <w:p w:rsidR="00D97521" w:rsidRDefault="00D97521" w:rsidP="00D97521">
      <w:pPr>
        <w:pStyle w:val="30"/>
      </w:pPr>
      <w:bookmarkStart w:id="144" w:name="_Toc515450830"/>
      <w:r w:rsidRPr="001E2091">
        <w:rPr>
          <w:rFonts w:hint="eastAsia"/>
        </w:rPr>
        <w:t>响应报文</w:t>
      </w:r>
      <w:bookmarkEnd w:id="144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D97521" w:rsidTr="0070521F">
        <w:tc>
          <w:tcPr>
            <w:tcW w:w="1953" w:type="dxa"/>
            <w:gridSpan w:val="2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97521" w:rsidTr="0070521F">
        <w:trPr>
          <w:trHeight w:val="417"/>
        </w:trPr>
        <w:tc>
          <w:tcPr>
            <w:tcW w:w="1953" w:type="dxa"/>
            <w:gridSpan w:val="2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验签失败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1003 参数不合规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</w:p>
        </w:tc>
      </w:tr>
      <w:tr w:rsidR="00D97521" w:rsidTr="0070521F">
        <w:trPr>
          <w:trHeight w:val="417"/>
        </w:trPr>
        <w:tc>
          <w:tcPr>
            <w:tcW w:w="1953" w:type="dxa"/>
            <w:gridSpan w:val="2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D97521" w:rsidTr="0070521F">
        <w:trPr>
          <w:trHeight w:val="417"/>
        </w:trPr>
        <w:tc>
          <w:tcPr>
            <w:tcW w:w="1953" w:type="dxa"/>
            <w:gridSpan w:val="2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D97521" w:rsidRDefault="00D97521" w:rsidP="0070521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D97521" w:rsidTr="0070521F">
        <w:trPr>
          <w:trHeight w:val="417"/>
        </w:trPr>
        <w:tc>
          <w:tcPr>
            <w:tcW w:w="675" w:type="dxa"/>
            <w:vMerge w:val="restart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ount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97521" w:rsidRDefault="00D97521" w:rsidP="0070521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97521" w:rsidTr="0070521F">
        <w:trPr>
          <w:trHeight w:val="417"/>
        </w:trPr>
        <w:tc>
          <w:tcPr>
            <w:tcW w:w="675" w:type="dxa"/>
            <w:vMerge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  <w:r>
              <w:t>FlowList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[].id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流水唯一码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D97521" w:rsidRDefault="00D97521" w:rsidP="0070521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97521" w:rsidTr="0070521F">
        <w:trPr>
          <w:trHeight w:val="417"/>
        </w:trPr>
        <w:tc>
          <w:tcPr>
            <w:tcW w:w="675" w:type="dxa"/>
            <w:vMerge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  <w:r>
              <w:t>FlowList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[].date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交易时间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97521" w:rsidRDefault="00D97521" w:rsidP="0070521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毫秒</w:t>
            </w:r>
          </w:p>
        </w:tc>
      </w:tr>
      <w:tr w:rsidR="00D97521" w:rsidTr="0070521F">
        <w:trPr>
          <w:trHeight w:val="417"/>
        </w:trPr>
        <w:tc>
          <w:tcPr>
            <w:tcW w:w="675" w:type="dxa"/>
            <w:vMerge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  <w:r>
              <w:t>FlowList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[].type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交易类型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D97521" w:rsidRDefault="00D97521" w:rsidP="0070521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1-收           2-支</w:t>
            </w:r>
          </w:p>
        </w:tc>
      </w:tr>
      <w:tr w:rsidR="00D97521" w:rsidTr="0070521F">
        <w:trPr>
          <w:trHeight w:val="417"/>
        </w:trPr>
        <w:tc>
          <w:tcPr>
            <w:tcW w:w="675" w:type="dxa"/>
            <w:vMerge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  <w:r>
              <w:t>FlowList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[].amount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交易余额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D97521" w:rsidRDefault="00D97521" w:rsidP="0070521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 人民币 分</w:t>
            </w:r>
          </w:p>
        </w:tc>
      </w:tr>
      <w:tr w:rsidR="00D97521" w:rsidTr="0070521F">
        <w:trPr>
          <w:trHeight w:val="417"/>
        </w:trPr>
        <w:tc>
          <w:tcPr>
            <w:tcW w:w="675" w:type="dxa"/>
            <w:vMerge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  <w:r>
              <w:t>FlowList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contents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交易描述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97521" w:rsidTr="0070521F">
        <w:trPr>
          <w:trHeight w:val="417"/>
        </w:trPr>
        <w:tc>
          <w:tcPr>
            <w:tcW w:w="675" w:type="dxa"/>
            <w:vMerge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  <w:r>
              <w:t>FlowList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[].</w:t>
            </w: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businessType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业务类型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D97521" w:rsidRDefault="00D97521" w:rsidP="0070521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余额充值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人工加值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3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人工减值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4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洗衣消费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5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洗衣退款</w:t>
            </w:r>
          </w:p>
        </w:tc>
      </w:tr>
      <w:tr w:rsidR="00D97521" w:rsidTr="0070521F">
        <w:trPr>
          <w:trHeight w:val="417"/>
        </w:trPr>
        <w:tc>
          <w:tcPr>
            <w:tcW w:w="675" w:type="dxa"/>
            <w:vMerge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</w:pPr>
            <w:r>
              <w:rPr>
                <w:rFonts w:hint="eastAsia"/>
              </w:rPr>
              <w:t>amount</w:t>
            </w:r>
            <w:r>
              <w:t>FlowList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[].</w:t>
            </w:r>
            <w:r>
              <w:rPr>
                <w:rFonts w:hint="eastAsia"/>
              </w:rPr>
              <w:t>b</w:t>
            </w:r>
            <w:r>
              <w:t>usinessNo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业务号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97521" w:rsidRDefault="00D97521" w:rsidP="0070521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97521" w:rsidRDefault="00D97521" w:rsidP="0070521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相关</w:t>
            </w:r>
            <w:r w:rsidRPr="00B753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业务的订单号或编号或主键ID</w:t>
            </w:r>
          </w:p>
        </w:tc>
      </w:tr>
      <w:tr w:rsidR="00D97521" w:rsidTr="0070521F">
        <w:trPr>
          <w:trHeight w:val="417"/>
        </w:trPr>
        <w:tc>
          <w:tcPr>
            <w:tcW w:w="675" w:type="dxa"/>
            <w:vMerge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  <w:r>
              <w:t>FlowList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[].</w:t>
            </w: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新宋体"/>
                <w:sz w:val="18"/>
                <w:szCs w:val="18"/>
              </w:rPr>
              <w:t>mountRemain</w:t>
            </w:r>
          </w:p>
        </w:tc>
        <w:tc>
          <w:tcPr>
            <w:tcW w:w="129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账户剩余余额</w:t>
            </w:r>
          </w:p>
        </w:tc>
        <w:tc>
          <w:tcPr>
            <w:tcW w:w="105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D97521" w:rsidRDefault="00D97521" w:rsidP="0070521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D97521" w:rsidRDefault="00D97521" w:rsidP="0070521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ins w:id="145" w:author="temp" w:date="2016-02-02T15:40:00Z">
              <w:r>
                <w:rPr>
                  <w:rFonts w:ascii="微软雅黑" w:eastAsia="微软雅黑" w:hAnsi="微软雅黑" w:hint="eastAsia"/>
                  <w:color w:val="000000"/>
                  <w:sz w:val="18"/>
                  <w:szCs w:val="18"/>
                </w:rPr>
                <w:t>M</w:t>
              </w:r>
            </w:ins>
          </w:p>
        </w:tc>
        <w:tc>
          <w:tcPr>
            <w:tcW w:w="3343" w:type="dxa"/>
          </w:tcPr>
          <w:p w:rsidR="00D97521" w:rsidRDefault="00D97521" w:rsidP="0070521F">
            <w:pPr>
              <w:rPr>
                <w:ins w:id="146" w:author="temp" w:date="2016-02-02T13:51:00Z"/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 人民币 分</w:t>
            </w:r>
          </w:p>
        </w:tc>
      </w:tr>
    </w:tbl>
    <w:p w:rsidR="00D97521" w:rsidRDefault="00D97521" w:rsidP="00D97521">
      <w:pPr>
        <w:pStyle w:val="30"/>
      </w:pPr>
      <w:bookmarkStart w:id="147" w:name="_Toc515450831"/>
      <w:r>
        <w:rPr>
          <w:rFonts w:hint="eastAsia"/>
        </w:rPr>
        <w:t>响应示例</w:t>
      </w:r>
      <w:bookmarkEnd w:id="147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D97521" w:rsidTr="0070521F">
        <w:tc>
          <w:tcPr>
            <w:tcW w:w="10262" w:type="dxa"/>
          </w:tcPr>
          <w:p w:rsidR="00D97521" w:rsidRDefault="00D97521" w:rsidP="0070521F">
            <w:r>
              <w:t>{"code": "0000",</w:t>
            </w:r>
          </w:p>
          <w:p w:rsidR="00D97521" w:rsidRDefault="00D97521" w:rsidP="0070521F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D97521" w:rsidRDefault="00D97521" w:rsidP="0070521F">
            <w:r>
              <w:t xml:space="preserve">"data": </w:t>
            </w:r>
            <w:r>
              <w:rPr>
                <w:rFonts w:hint="eastAsia"/>
              </w:rPr>
              <w:t>{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"count":</w:t>
            </w:r>
            <w:r>
              <w:t>1,</w:t>
            </w:r>
          </w:p>
          <w:p w:rsidR="00D97521" w:rsidRDefault="00D97521" w:rsidP="0070521F">
            <w:pPr>
              <w:ind w:firstLineChars="300" w:firstLine="630"/>
            </w:pPr>
            <w:r>
              <w:rPr>
                <w:rFonts w:hint="eastAsia"/>
              </w:rPr>
              <w:lastRenderedPageBreak/>
              <w:t>"amount</w:t>
            </w:r>
            <w:r>
              <w:t>FlowList</w:t>
            </w:r>
            <w:r>
              <w:rPr>
                <w:rFonts w:hint="eastAsia"/>
              </w:rPr>
              <w:t>"</w:t>
            </w:r>
            <w:r>
              <w:t>:[{</w:t>
            </w: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date</w:t>
            </w:r>
            <w:r>
              <w:rPr>
                <w:rFonts w:hint="eastAsia"/>
              </w:rPr>
              <w:t>":</w:t>
            </w:r>
            <w:r>
              <w:t xml:space="preserve"> </w:t>
            </w:r>
            <w:r w:rsidRPr="007441D0">
              <w:t>1528311844000</w:t>
            </w:r>
            <w:r>
              <w:rPr>
                <w:rFonts w:hint="eastAsia"/>
              </w:rPr>
              <w:t>,</w:t>
            </w:r>
          </w:p>
          <w:p w:rsidR="00D97521" w:rsidRDefault="00D97521" w:rsidP="0070521F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</w:rPr>
              <w:t>":</w:t>
            </w:r>
            <w:r>
              <w:t>123</w:t>
            </w:r>
            <w:r>
              <w:rPr>
                <w:rFonts w:hint="eastAsia"/>
              </w:rPr>
              <w:t>,</w:t>
            </w:r>
          </w:p>
          <w:p w:rsidR="00D97521" w:rsidRDefault="00D97521" w:rsidP="0070521F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cityCnName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",</w:t>
            </w:r>
          </w:p>
          <w:p w:rsidR="00D97521" w:rsidRDefault="00D97521" w:rsidP="0070521F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address</w:t>
            </w:r>
            <w:r>
              <w:rPr>
                <w:rFonts w:hint="eastAsia"/>
              </w:rPr>
              <w:t xml:space="preserve"> ":"</w:t>
            </w:r>
            <w:r>
              <w:rPr>
                <w:rFonts w:hint="eastAsia"/>
              </w:rPr>
              <w:t>虹口区黄兴路</w:t>
            </w:r>
            <w:r>
              <w:rPr>
                <w:rFonts w:hint="eastAsia"/>
              </w:rPr>
              <w:t>1</w:t>
            </w:r>
            <w:r>
              <w:t>008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",</w:t>
            </w:r>
          </w:p>
          <w:p w:rsidR="00D97521" w:rsidRDefault="00D97521" w:rsidP="0070521F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telephone</w:t>
            </w:r>
            <w:r>
              <w:rPr>
                <w:rFonts w:hint="eastAsia"/>
              </w:rPr>
              <w:t>":"0</w:t>
            </w:r>
            <w:r>
              <w:t>21</w:t>
            </w:r>
            <w:r>
              <w:rPr>
                <w:rFonts w:hint="eastAsia"/>
              </w:rPr>
              <w:t>-</w:t>
            </w:r>
            <w:r>
              <w:t>23456134</w:t>
            </w:r>
            <w:r>
              <w:rPr>
                <w:rFonts w:hint="eastAsia"/>
              </w:rPr>
              <w:t>",</w:t>
            </w:r>
          </w:p>
          <w:p w:rsidR="00D97521" w:rsidRDefault="00D97521" w:rsidP="0070521F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mobilePhone</w:t>
            </w:r>
            <w:r>
              <w:rPr>
                <w:rFonts w:hint="eastAsia"/>
              </w:rPr>
              <w:t>":"1</w:t>
            </w:r>
            <w:r>
              <w:t>3811111111</w:t>
            </w:r>
            <w:r>
              <w:rPr>
                <w:rFonts w:hint="eastAsia"/>
              </w:rPr>
              <w:t>",</w:t>
            </w:r>
          </w:p>
          <w:p w:rsidR="00D97521" w:rsidRDefault="00D97521" w:rsidP="0070521F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postcode</w:t>
            </w:r>
            <w:r>
              <w:rPr>
                <w:rFonts w:hint="eastAsia"/>
              </w:rPr>
              <w:t>":"2</w:t>
            </w:r>
            <w:r>
              <w:t>00000</w:t>
            </w:r>
            <w:r>
              <w:rPr>
                <w:rFonts w:hint="eastAsia"/>
              </w:rPr>
              <w:t>",</w:t>
            </w:r>
          </w:p>
          <w:p w:rsidR="00D97521" w:rsidRDefault="00D97521" w:rsidP="0070521F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isdefault</w:t>
            </w:r>
            <w:r>
              <w:rPr>
                <w:rFonts w:hint="eastAsia"/>
              </w:rPr>
              <w:t>":"0"</w:t>
            </w:r>
            <w:r>
              <w:t>},</w:t>
            </w:r>
          </w:p>
          <w:p w:rsidR="00D97521" w:rsidRDefault="00D97521" w:rsidP="0070521F">
            <w:pPr>
              <w:ind w:firstLineChars="300" w:firstLine="630"/>
            </w:pPr>
            <w:r>
              <w:t>{</w:t>
            </w: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consigneeName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阿荣</w:t>
            </w:r>
            <w:r>
              <w:rPr>
                <w:rFonts w:hint="eastAsia"/>
              </w:rPr>
              <w:t>",</w:t>
            </w:r>
          </w:p>
          <w:p w:rsidR="00D97521" w:rsidRDefault="00D97521" w:rsidP="0070521F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provinceCnName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",</w:t>
            </w:r>
          </w:p>
          <w:p w:rsidR="00D97521" w:rsidRDefault="00D97521" w:rsidP="0070521F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cityCnName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",</w:t>
            </w:r>
          </w:p>
          <w:p w:rsidR="00D97521" w:rsidRDefault="00D97521" w:rsidP="0070521F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address</w:t>
            </w:r>
            <w:r>
              <w:rPr>
                <w:rFonts w:hint="eastAsia"/>
              </w:rPr>
              <w:t xml:space="preserve"> ":"</w:t>
            </w:r>
            <w:r>
              <w:rPr>
                <w:rFonts w:hint="eastAsia"/>
              </w:rPr>
              <w:t>虹口区黄兴路</w:t>
            </w:r>
            <w:r>
              <w:rPr>
                <w:rFonts w:hint="eastAsia"/>
              </w:rPr>
              <w:t>1</w:t>
            </w:r>
            <w:r>
              <w:t>008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",</w:t>
            </w:r>
          </w:p>
          <w:p w:rsidR="00D97521" w:rsidRDefault="00D97521" w:rsidP="0070521F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telephone</w:t>
            </w:r>
            <w:r>
              <w:rPr>
                <w:rFonts w:hint="eastAsia"/>
              </w:rPr>
              <w:t>":"0</w:t>
            </w:r>
            <w:r>
              <w:t>21</w:t>
            </w:r>
            <w:r>
              <w:rPr>
                <w:rFonts w:hint="eastAsia"/>
              </w:rPr>
              <w:t>-</w:t>
            </w:r>
            <w:r>
              <w:t>23456134</w:t>
            </w:r>
            <w:r>
              <w:rPr>
                <w:rFonts w:hint="eastAsia"/>
              </w:rPr>
              <w:t>",</w:t>
            </w:r>
          </w:p>
          <w:p w:rsidR="00D97521" w:rsidRDefault="00D97521" w:rsidP="0070521F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mobilePhone</w:t>
            </w:r>
            <w:r>
              <w:rPr>
                <w:rFonts w:hint="eastAsia"/>
              </w:rPr>
              <w:t>":"1</w:t>
            </w:r>
            <w:r>
              <w:t>3811111111</w:t>
            </w:r>
            <w:r>
              <w:rPr>
                <w:rFonts w:hint="eastAsia"/>
              </w:rPr>
              <w:t>",</w:t>
            </w:r>
          </w:p>
          <w:p w:rsidR="00D97521" w:rsidRDefault="00D97521" w:rsidP="0070521F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postcode</w:t>
            </w:r>
            <w:r>
              <w:rPr>
                <w:rFonts w:hint="eastAsia"/>
              </w:rPr>
              <w:t>":"2</w:t>
            </w:r>
            <w:r>
              <w:t>00000</w:t>
            </w:r>
            <w:r>
              <w:rPr>
                <w:rFonts w:hint="eastAsia"/>
              </w:rPr>
              <w:t>",</w:t>
            </w:r>
          </w:p>
          <w:p w:rsidR="00D97521" w:rsidRDefault="00D97521" w:rsidP="0070521F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isdefault</w:t>
            </w:r>
            <w:r>
              <w:rPr>
                <w:rFonts w:hint="eastAsia"/>
              </w:rPr>
              <w:t>":"</w:t>
            </w:r>
            <w:r>
              <w:t>1</w:t>
            </w:r>
            <w:r>
              <w:rPr>
                <w:rFonts w:hint="eastAsia"/>
              </w:rPr>
              <w:t>"</w:t>
            </w:r>
            <w:r>
              <w:t>}]</w:t>
            </w:r>
          </w:p>
          <w:p w:rsidR="00D97521" w:rsidRDefault="00D97521" w:rsidP="0070521F">
            <w:pPr>
              <w:ind w:firstLineChars="300" w:firstLine="630"/>
            </w:pPr>
            <w:r>
              <w:rPr>
                <w:rFonts w:hint="eastAsia"/>
              </w:rPr>
              <w:t>}</w:t>
            </w:r>
          </w:p>
          <w:p w:rsidR="00D97521" w:rsidRDefault="00D97521" w:rsidP="0070521F">
            <w:r>
              <w:t>}</w:t>
            </w:r>
          </w:p>
        </w:tc>
      </w:tr>
    </w:tbl>
    <w:p w:rsidR="00D97521" w:rsidRPr="00825D68" w:rsidRDefault="00D97521" w:rsidP="00D97521">
      <w:pPr>
        <w:pStyle w:val="30"/>
      </w:pPr>
      <w:bookmarkStart w:id="148" w:name="_Toc515450832"/>
      <w:r>
        <w:rPr>
          <w:rFonts w:hint="eastAsia"/>
        </w:rPr>
        <w:lastRenderedPageBreak/>
        <w:t>TIPS</w:t>
      </w:r>
      <w:bookmarkEnd w:id="148"/>
    </w:p>
    <w:p w:rsidR="00221B48" w:rsidRDefault="00221B48" w:rsidP="00D22C0B"/>
    <w:sectPr w:rsidR="00221B48" w:rsidSect="008B62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720" w:bottom="567" w:left="720" w:header="227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EB4" w:rsidRDefault="00C40EB4">
      <w:r>
        <w:separator/>
      </w:r>
    </w:p>
  </w:endnote>
  <w:endnote w:type="continuationSeparator" w:id="0">
    <w:p w:rsidR="00C40EB4" w:rsidRDefault="00C4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Futura Bk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D9" w:rsidRDefault="00470DD9">
    <w:pPr>
      <w:pStyle w:val="ab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D9" w:rsidRDefault="00470DD9" w:rsidP="00F6657C">
    <w:pPr>
      <w:pStyle w:val="ab"/>
      <w:pBdr>
        <w:top w:val="single" w:sz="6" w:space="1" w:color="auto"/>
      </w:pBdr>
      <w:jc w:val="center"/>
      <w:rPr>
        <w:b/>
      </w:rPr>
    </w:pPr>
    <w:r>
      <w:rPr>
        <w:rFonts w:hint="eastAsia"/>
        <w:b/>
      </w:rPr>
      <w:t xml:space="preserve">第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39309F">
      <w:rPr>
        <w:b/>
        <w:noProof/>
      </w:rPr>
      <w:t>33</w:t>
    </w:r>
    <w:r>
      <w:rPr>
        <w:b/>
      </w:rPr>
      <w:fldChar w:fldCharType="end"/>
    </w:r>
    <w:r>
      <w:rPr>
        <w:rFonts w:hint="eastAsia"/>
        <w:b/>
      </w:rPr>
      <w:t xml:space="preserve"> 页 共 </w:t>
    </w:r>
    <w:r>
      <w:rPr>
        <w:b/>
      </w:rPr>
      <w:fldChar w:fldCharType="begin"/>
    </w:r>
    <w:r>
      <w:rPr>
        <w:b/>
      </w:rPr>
      <w:instrText xml:space="preserve"> NUMPAGES </w:instrText>
    </w:r>
    <w:r>
      <w:rPr>
        <w:b/>
      </w:rPr>
      <w:fldChar w:fldCharType="separate"/>
    </w:r>
    <w:r w:rsidR="0039309F">
      <w:rPr>
        <w:b/>
        <w:noProof/>
      </w:rPr>
      <w:t>39</w:t>
    </w:r>
    <w:r>
      <w:rPr>
        <w:b/>
      </w:rPr>
      <w:fldChar w:fldCharType="end"/>
    </w:r>
    <w:r>
      <w:rPr>
        <w:rFonts w:hint="eastAsia"/>
        <w:b/>
      </w:rPr>
      <w:t xml:space="preserve"> 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D9" w:rsidRDefault="00470DD9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EB4" w:rsidRDefault="00C40EB4">
      <w:r>
        <w:separator/>
      </w:r>
    </w:p>
  </w:footnote>
  <w:footnote w:type="continuationSeparator" w:id="0">
    <w:p w:rsidR="00C40EB4" w:rsidRDefault="00C40E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D9" w:rsidRDefault="00C40EB4">
    <w:pPr>
      <w:pStyle w:val="aa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0220266" o:spid="_x0000_s2050" type="#_x0000_t75" style="position:absolute;left:0;text-align:left;margin-left:0;margin-top:0;width:267.95pt;height:70pt;z-index:-251657216;mso-position-horizontal:center;mso-position-horizontal-relative:margin;mso-position-vertical:center;mso-position-vertical-relative:margin" o:allowincell="f">
          <v:imagedata r:id="rId1" o:title="公司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D9" w:rsidRPr="008B627F" w:rsidRDefault="00C40EB4" w:rsidP="00F6657C">
    <w:pPr>
      <w:pStyle w:val="aa"/>
      <w:jc w:val="left"/>
      <w:rPr>
        <w:rFonts w:asciiTheme="minorEastAsia" w:eastAsiaTheme="minorEastAsia" w:hAnsiTheme="minorEastAsia"/>
        <w:sz w:val="24"/>
        <w:szCs w:val="24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0220267" o:spid="_x0000_s2051" type="#_x0000_t75" style="position:absolute;margin-left:0;margin-top:0;width:267.95pt;height:70pt;z-index:-251656192;mso-position-horizontal:center;mso-position-horizontal-relative:margin;mso-position-vertical:center;mso-position-vertical-relative:margin" o:allowincell="f">
          <v:imagedata r:id="rId1" o:title="公司logo" gain="19661f" blacklevel="22938f"/>
          <w10:wrap anchorx="margin" anchory="margin"/>
        </v:shape>
      </w:pict>
    </w:r>
    <w:r w:rsidR="00470DD9">
      <w:rPr>
        <w:rFonts w:hint="eastAsia"/>
      </w:rPr>
      <w:tab/>
    </w:r>
    <w:r w:rsidR="00470DD9">
      <w:rPr>
        <w:noProof/>
      </w:rPr>
      <w:drawing>
        <wp:inline distT="0" distB="0" distL="0" distR="0" wp14:anchorId="58F6F793" wp14:editId="1584AA55">
          <wp:extent cx="1384300" cy="368300"/>
          <wp:effectExtent l="0" t="0" r="0" b="0"/>
          <wp:docPr id="1" name="图片 1" descr="http://www.51points.com.cn/public/static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51points.com.cn/public/static/images/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307" cy="370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70DD9">
      <w:rPr>
        <w:rFonts w:hint="eastAsia"/>
      </w:rPr>
      <w:t xml:space="preserve">                                                            </w:t>
    </w:r>
    <w:r w:rsidR="00470DD9" w:rsidRPr="008B627F">
      <w:rPr>
        <w:rFonts w:asciiTheme="minorEastAsia" w:eastAsiaTheme="minorEastAsia" w:hAnsiTheme="minorEastAsia" w:hint="eastAsia"/>
        <w:sz w:val="24"/>
        <w:szCs w:val="24"/>
      </w:rPr>
      <w:t>上海</w:t>
    </w:r>
    <w:r w:rsidR="00470DD9">
      <w:rPr>
        <w:rFonts w:asciiTheme="minorEastAsia" w:eastAsiaTheme="minorEastAsia" w:hAnsiTheme="minorEastAsia" w:hint="eastAsia"/>
        <w:sz w:val="24"/>
        <w:szCs w:val="24"/>
      </w:rPr>
      <w:t>镒钡</w:t>
    </w:r>
    <w:r w:rsidR="00470DD9" w:rsidRPr="008B627F">
      <w:rPr>
        <w:rFonts w:asciiTheme="minorEastAsia" w:eastAsiaTheme="minorEastAsia" w:hAnsiTheme="minorEastAsia" w:hint="eastAsia"/>
        <w:sz w:val="24"/>
        <w:szCs w:val="24"/>
      </w:rPr>
      <w:t>信息科技有限公司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D9" w:rsidRPr="008B627F" w:rsidRDefault="00C40EB4" w:rsidP="00937A83">
    <w:pPr>
      <w:pStyle w:val="aa"/>
      <w:jc w:val="left"/>
      <w:rPr>
        <w:rFonts w:asciiTheme="minorEastAsia" w:eastAsiaTheme="minorEastAsia" w:hAnsiTheme="minorEastAsia"/>
        <w:sz w:val="24"/>
        <w:szCs w:val="24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0220265" o:spid="_x0000_s2049" type="#_x0000_t75" style="position:absolute;margin-left:0;margin-top:0;width:267.95pt;height:70pt;z-index:-251658240;mso-position-horizontal:center;mso-position-horizontal-relative:margin;mso-position-vertical:center;mso-position-vertical-relative:margin" o:allowincell="f">
          <v:imagedata r:id="rId1" o:title="公司logo" gain="19661f" blacklevel="22938f"/>
          <w10:wrap anchorx="margin" anchory="margin"/>
        </v:shape>
      </w:pict>
    </w:r>
    <w:r w:rsidR="00470DD9">
      <w:rPr>
        <w:rFonts w:hint="eastAsia"/>
      </w:rPr>
      <w:tab/>
    </w:r>
    <w:r w:rsidR="00470DD9">
      <w:rPr>
        <w:noProof/>
      </w:rPr>
      <w:drawing>
        <wp:inline distT="0" distB="0" distL="0" distR="0">
          <wp:extent cx="1384300" cy="368300"/>
          <wp:effectExtent l="0" t="0" r="0" b="0"/>
          <wp:docPr id="4" name="图片 4" descr="http://www.51points.com.cn/public/static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51points.com.cn/public/static/images/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307" cy="370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70DD9">
      <w:rPr>
        <w:rFonts w:hint="eastAsia"/>
      </w:rPr>
      <w:t xml:space="preserve">                                                          </w:t>
    </w:r>
    <w:r w:rsidR="00470DD9">
      <w:t xml:space="preserve">  </w:t>
    </w:r>
    <w:r w:rsidR="00470DD9" w:rsidRPr="008B627F">
      <w:rPr>
        <w:rFonts w:asciiTheme="minorEastAsia" w:eastAsiaTheme="minorEastAsia" w:hAnsiTheme="minorEastAsia" w:hint="eastAsia"/>
        <w:sz w:val="24"/>
        <w:szCs w:val="24"/>
      </w:rPr>
      <w:t>上海</w:t>
    </w:r>
    <w:r w:rsidR="00470DD9">
      <w:rPr>
        <w:rFonts w:asciiTheme="minorEastAsia" w:eastAsiaTheme="minorEastAsia" w:hAnsiTheme="minorEastAsia" w:hint="eastAsia"/>
        <w:sz w:val="24"/>
        <w:szCs w:val="24"/>
      </w:rPr>
      <w:t>镒钡</w:t>
    </w:r>
    <w:r w:rsidR="00470DD9" w:rsidRPr="008B627F">
      <w:rPr>
        <w:rFonts w:asciiTheme="minorEastAsia" w:eastAsiaTheme="minorEastAsia" w:hAnsiTheme="minorEastAsia" w:hint="eastAsia"/>
        <w:sz w:val="24"/>
        <w:szCs w:val="24"/>
      </w:rPr>
      <w:t>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C7B14"/>
    <w:multiLevelType w:val="hybridMultilevel"/>
    <w:tmpl w:val="F946AF4C"/>
    <w:lvl w:ilvl="0" w:tplc="0409000F">
      <w:start w:val="1"/>
      <w:numFmt w:val="decimal"/>
      <w:pStyle w:val="3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E97240D"/>
    <w:multiLevelType w:val="singleLevel"/>
    <w:tmpl w:val="F6EC502E"/>
    <w:lvl w:ilvl="0">
      <w:start w:val="1"/>
      <w:numFmt w:val="upperLetter"/>
      <w:pStyle w:val="a"/>
      <w:lvlText w:val="附录 %1  "/>
      <w:lvlJc w:val="left"/>
      <w:pPr>
        <w:tabs>
          <w:tab w:val="num" w:pos="1080"/>
        </w:tabs>
        <w:ind w:left="397" w:hanging="397"/>
      </w:pPr>
      <w:rPr>
        <w:rFonts w:ascii="Arial" w:hAnsi="Arial" w:hint="default"/>
        <w:b/>
        <w:i w:val="0"/>
        <w:sz w:val="24"/>
      </w:rPr>
    </w:lvl>
  </w:abstractNum>
  <w:abstractNum w:abstractNumId="2" w15:restartNumberingAfterBreak="0">
    <w:nsid w:val="2F21341C"/>
    <w:multiLevelType w:val="multilevel"/>
    <w:tmpl w:val="8D64AF7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1135"/>
        </w:tabs>
        <w:ind w:left="1135" w:hanging="709"/>
      </w:pPr>
      <w:rPr>
        <w:rFonts w:ascii="华文细黑" w:eastAsia="华文细黑" w:hAnsi="华文细黑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32646171"/>
    <w:multiLevelType w:val="multilevel"/>
    <w:tmpl w:val="D6EE1230"/>
    <w:lvl w:ilvl="0">
      <w:start w:val="2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3"/>
      <w:numFmt w:val="decimal"/>
      <w:lvlText w:val="%1.%2．"/>
      <w:lvlJc w:val="left"/>
      <w:pPr>
        <w:ind w:left="1222" w:hanging="108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2368" w:hanging="180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2870" w:hanging="216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3372" w:hanging="252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3874" w:hanging="288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4016" w:hanging="2880"/>
      </w:pPr>
      <w:rPr>
        <w:rFonts w:hint="default"/>
      </w:rPr>
    </w:lvl>
  </w:abstractNum>
  <w:abstractNum w:abstractNumId="4" w15:restartNumberingAfterBreak="0">
    <w:nsid w:val="42FB4CF0"/>
    <w:multiLevelType w:val="singleLevel"/>
    <w:tmpl w:val="F614FB22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56764069"/>
    <w:multiLevelType w:val="multilevel"/>
    <w:tmpl w:val="7E3A0160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4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2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9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7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56" w:hanging="2880"/>
      </w:pPr>
      <w:rPr>
        <w:rFonts w:hint="default"/>
      </w:rPr>
    </w:lvl>
  </w:abstractNum>
  <w:abstractNum w:abstractNumId="6" w15:restartNumberingAfterBreak="0">
    <w:nsid w:val="640272CD"/>
    <w:multiLevelType w:val="multilevel"/>
    <w:tmpl w:val="E51AAB9A"/>
    <w:lvl w:ilvl="0">
      <w:start w:val="1"/>
      <w:numFmt w:val="decimal"/>
      <w:pStyle w:val="a1"/>
      <w:suff w:val="space"/>
      <w:lvlText w:val="%1."/>
      <w:lvlJc w:val="left"/>
      <w:pPr>
        <w:ind w:left="652" w:hanging="227"/>
      </w:pPr>
      <w:rPr>
        <w:rFonts w:hint="eastAsia"/>
      </w:rPr>
    </w:lvl>
    <w:lvl w:ilvl="1">
      <w:start w:val="1"/>
      <w:numFmt w:val="decimal"/>
      <w:pStyle w:val="a1"/>
      <w:suff w:val="space"/>
      <w:lvlText w:val="(%2)"/>
      <w:lvlJc w:val="left"/>
      <w:pPr>
        <w:ind w:left="992" w:hanging="340"/>
      </w:pPr>
      <w:rPr>
        <w:rFonts w:hint="eastAsia"/>
      </w:rPr>
    </w:lvl>
    <w:lvl w:ilvl="2">
      <w:start w:val="1"/>
      <w:numFmt w:val="lowerLetter"/>
      <w:suff w:val="space"/>
      <w:lvlText w:val="%3."/>
      <w:lvlJc w:val="left"/>
      <w:pPr>
        <w:ind w:left="1276" w:hanging="284"/>
      </w:pPr>
      <w:rPr>
        <w:rFonts w:hint="eastAsia"/>
      </w:rPr>
    </w:lvl>
    <w:lvl w:ilvl="3">
      <w:start w:val="1"/>
      <w:numFmt w:val="lowerLetter"/>
      <w:suff w:val="space"/>
      <w:lvlText w:val="(%4)"/>
      <w:lvlJc w:val="left"/>
      <w:pPr>
        <w:ind w:left="1559" w:hanging="283"/>
      </w:pPr>
      <w:rPr>
        <w:rFonts w:hint="eastAsia"/>
      </w:rPr>
    </w:lvl>
    <w:lvl w:ilvl="4">
      <w:start w:val="1"/>
      <w:numFmt w:val="lowerRoman"/>
      <w:suff w:val="space"/>
      <w:lvlText w:val="%5."/>
      <w:lvlJc w:val="left"/>
      <w:pPr>
        <w:ind w:left="1786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8804DFB"/>
    <w:multiLevelType w:val="multilevel"/>
    <w:tmpl w:val="D94A9052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1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2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EEE5310"/>
    <w:multiLevelType w:val="multilevel"/>
    <w:tmpl w:val="8A8A43D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843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mp">
    <w15:presenceInfo w15:providerId="None" w15:userId="tem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AMO_XmlVersion" w:val="Empty"/>
  </w:docVars>
  <w:rsids>
    <w:rsidRoot w:val="002A62D7"/>
    <w:rsid w:val="000003F1"/>
    <w:rsid w:val="000006EA"/>
    <w:rsid w:val="0000090C"/>
    <w:rsid w:val="00000B54"/>
    <w:rsid w:val="00000D45"/>
    <w:rsid w:val="00000EE7"/>
    <w:rsid w:val="00001123"/>
    <w:rsid w:val="000013E5"/>
    <w:rsid w:val="00001536"/>
    <w:rsid w:val="00001FDA"/>
    <w:rsid w:val="000022FD"/>
    <w:rsid w:val="00002B3A"/>
    <w:rsid w:val="00002DB9"/>
    <w:rsid w:val="00002DBD"/>
    <w:rsid w:val="00002EA1"/>
    <w:rsid w:val="00003665"/>
    <w:rsid w:val="00003BE8"/>
    <w:rsid w:val="0000407C"/>
    <w:rsid w:val="00004241"/>
    <w:rsid w:val="000047BC"/>
    <w:rsid w:val="00004F26"/>
    <w:rsid w:val="00005118"/>
    <w:rsid w:val="00005192"/>
    <w:rsid w:val="000052DD"/>
    <w:rsid w:val="00005355"/>
    <w:rsid w:val="000053C7"/>
    <w:rsid w:val="000057C3"/>
    <w:rsid w:val="0000608B"/>
    <w:rsid w:val="0000608F"/>
    <w:rsid w:val="00006762"/>
    <w:rsid w:val="00007C27"/>
    <w:rsid w:val="00007D2C"/>
    <w:rsid w:val="00007D8D"/>
    <w:rsid w:val="00010A20"/>
    <w:rsid w:val="00010A66"/>
    <w:rsid w:val="00010BFA"/>
    <w:rsid w:val="00011E6F"/>
    <w:rsid w:val="000128A0"/>
    <w:rsid w:val="00012F6B"/>
    <w:rsid w:val="000136C9"/>
    <w:rsid w:val="000139ED"/>
    <w:rsid w:val="000139F4"/>
    <w:rsid w:val="00013A53"/>
    <w:rsid w:val="00013D29"/>
    <w:rsid w:val="00013E5F"/>
    <w:rsid w:val="0001422B"/>
    <w:rsid w:val="000149E7"/>
    <w:rsid w:val="00014AC0"/>
    <w:rsid w:val="00014C97"/>
    <w:rsid w:val="00014E91"/>
    <w:rsid w:val="00015139"/>
    <w:rsid w:val="0001520B"/>
    <w:rsid w:val="0001527F"/>
    <w:rsid w:val="0001532A"/>
    <w:rsid w:val="000154B6"/>
    <w:rsid w:val="0001582D"/>
    <w:rsid w:val="0001591D"/>
    <w:rsid w:val="00016475"/>
    <w:rsid w:val="000165EA"/>
    <w:rsid w:val="000166B4"/>
    <w:rsid w:val="00016910"/>
    <w:rsid w:val="00016BD2"/>
    <w:rsid w:val="00016C74"/>
    <w:rsid w:val="0001735C"/>
    <w:rsid w:val="000175A5"/>
    <w:rsid w:val="0001793E"/>
    <w:rsid w:val="00017A7E"/>
    <w:rsid w:val="00020CF6"/>
    <w:rsid w:val="00020F70"/>
    <w:rsid w:val="000211B8"/>
    <w:rsid w:val="00021249"/>
    <w:rsid w:val="00021376"/>
    <w:rsid w:val="000214D3"/>
    <w:rsid w:val="00021AD2"/>
    <w:rsid w:val="00021E58"/>
    <w:rsid w:val="00021EDE"/>
    <w:rsid w:val="00022D5E"/>
    <w:rsid w:val="00022E7E"/>
    <w:rsid w:val="0002377E"/>
    <w:rsid w:val="0002393C"/>
    <w:rsid w:val="00023E3B"/>
    <w:rsid w:val="00023F1F"/>
    <w:rsid w:val="000241AD"/>
    <w:rsid w:val="000244BB"/>
    <w:rsid w:val="000245A5"/>
    <w:rsid w:val="000247EA"/>
    <w:rsid w:val="0002494A"/>
    <w:rsid w:val="00024BD9"/>
    <w:rsid w:val="00024FFF"/>
    <w:rsid w:val="000260CD"/>
    <w:rsid w:val="000261B3"/>
    <w:rsid w:val="00026341"/>
    <w:rsid w:val="00026485"/>
    <w:rsid w:val="00026989"/>
    <w:rsid w:val="00027258"/>
    <w:rsid w:val="00027E09"/>
    <w:rsid w:val="00027FA7"/>
    <w:rsid w:val="00027FF9"/>
    <w:rsid w:val="0003030A"/>
    <w:rsid w:val="00030C99"/>
    <w:rsid w:val="00030EE4"/>
    <w:rsid w:val="00030F16"/>
    <w:rsid w:val="00031497"/>
    <w:rsid w:val="00031E3A"/>
    <w:rsid w:val="000322A3"/>
    <w:rsid w:val="00032665"/>
    <w:rsid w:val="0003303F"/>
    <w:rsid w:val="000331AE"/>
    <w:rsid w:val="00033256"/>
    <w:rsid w:val="0003346D"/>
    <w:rsid w:val="00033E1E"/>
    <w:rsid w:val="000343A1"/>
    <w:rsid w:val="00034C10"/>
    <w:rsid w:val="00034FAD"/>
    <w:rsid w:val="000357EA"/>
    <w:rsid w:val="00035E84"/>
    <w:rsid w:val="00035F76"/>
    <w:rsid w:val="000373FD"/>
    <w:rsid w:val="0003751D"/>
    <w:rsid w:val="00037691"/>
    <w:rsid w:val="0003779A"/>
    <w:rsid w:val="0003786E"/>
    <w:rsid w:val="00037A7D"/>
    <w:rsid w:val="00037C56"/>
    <w:rsid w:val="0004065F"/>
    <w:rsid w:val="000407F1"/>
    <w:rsid w:val="00040BDF"/>
    <w:rsid w:val="00040DC7"/>
    <w:rsid w:val="00041104"/>
    <w:rsid w:val="00041A39"/>
    <w:rsid w:val="00041B8A"/>
    <w:rsid w:val="00041C21"/>
    <w:rsid w:val="00042169"/>
    <w:rsid w:val="000424AB"/>
    <w:rsid w:val="00043141"/>
    <w:rsid w:val="0004357D"/>
    <w:rsid w:val="00043600"/>
    <w:rsid w:val="0004363E"/>
    <w:rsid w:val="000436FB"/>
    <w:rsid w:val="00043918"/>
    <w:rsid w:val="00044CB1"/>
    <w:rsid w:val="00045081"/>
    <w:rsid w:val="000452F0"/>
    <w:rsid w:val="0004555D"/>
    <w:rsid w:val="0004598A"/>
    <w:rsid w:val="00047A9F"/>
    <w:rsid w:val="00047B12"/>
    <w:rsid w:val="00047DA5"/>
    <w:rsid w:val="00047E35"/>
    <w:rsid w:val="00047EC9"/>
    <w:rsid w:val="00047FF3"/>
    <w:rsid w:val="00050784"/>
    <w:rsid w:val="000508C8"/>
    <w:rsid w:val="00050904"/>
    <w:rsid w:val="00050E34"/>
    <w:rsid w:val="000510BC"/>
    <w:rsid w:val="000510CB"/>
    <w:rsid w:val="00051D29"/>
    <w:rsid w:val="00052125"/>
    <w:rsid w:val="00052932"/>
    <w:rsid w:val="00052AFC"/>
    <w:rsid w:val="00052BE9"/>
    <w:rsid w:val="00052C72"/>
    <w:rsid w:val="00052CCE"/>
    <w:rsid w:val="00053440"/>
    <w:rsid w:val="00053B83"/>
    <w:rsid w:val="0005498A"/>
    <w:rsid w:val="00054EB7"/>
    <w:rsid w:val="000551EF"/>
    <w:rsid w:val="0005520B"/>
    <w:rsid w:val="000553EB"/>
    <w:rsid w:val="00055DB3"/>
    <w:rsid w:val="00056E9E"/>
    <w:rsid w:val="000572C3"/>
    <w:rsid w:val="000574E6"/>
    <w:rsid w:val="00057543"/>
    <w:rsid w:val="000576AB"/>
    <w:rsid w:val="00057A92"/>
    <w:rsid w:val="00057C30"/>
    <w:rsid w:val="00057C4B"/>
    <w:rsid w:val="00060014"/>
    <w:rsid w:val="0006003C"/>
    <w:rsid w:val="0006059D"/>
    <w:rsid w:val="0006064E"/>
    <w:rsid w:val="00060FA9"/>
    <w:rsid w:val="00060FB2"/>
    <w:rsid w:val="00061121"/>
    <w:rsid w:val="00061679"/>
    <w:rsid w:val="000617B5"/>
    <w:rsid w:val="00061B22"/>
    <w:rsid w:val="00061DF3"/>
    <w:rsid w:val="00061E74"/>
    <w:rsid w:val="0006232C"/>
    <w:rsid w:val="00062361"/>
    <w:rsid w:val="00062905"/>
    <w:rsid w:val="0006383E"/>
    <w:rsid w:val="00063CD0"/>
    <w:rsid w:val="00063CD2"/>
    <w:rsid w:val="00063E43"/>
    <w:rsid w:val="00063E7B"/>
    <w:rsid w:val="00065646"/>
    <w:rsid w:val="00065BD3"/>
    <w:rsid w:val="00065DDC"/>
    <w:rsid w:val="0006619A"/>
    <w:rsid w:val="00066678"/>
    <w:rsid w:val="00066689"/>
    <w:rsid w:val="000670FB"/>
    <w:rsid w:val="0006713A"/>
    <w:rsid w:val="00067165"/>
    <w:rsid w:val="0006767F"/>
    <w:rsid w:val="00067692"/>
    <w:rsid w:val="00067697"/>
    <w:rsid w:val="0006781A"/>
    <w:rsid w:val="00067EE4"/>
    <w:rsid w:val="000703AA"/>
    <w:rsid w:val="00070AD7"/>
    <w:rsid w:val="000710DA"/>
    <w:rsid w:val="00071312"/>
    <w:rsid w:val="00071D36"/>
    <w:rsid w:val="00071E60"/>
    <w:rsid w:val="00071EEA"/>
    <w:rsid w:val="0007299D"/>
    <w:rsid w:val="00072C43"/>
    <w:rsid w:val="00072DB3"/>
    <w:rsid w:val="000730D3"/>
    <w:rsid w:val="00073715"/>
    <w:rsid w:val="000737C6"/>
    <w:rsid w:val="00073A3F"/>
    <w:rsid w:val="00073D7D"/>
    <w:rsid w:val="000741AC"/>
    <w:rsid w:val="0007437A"/>
    <w:rsid w:val="000745E3"/>
    <w:rsid w:val="000748DF"/>
    <w:rsid w:val="00074DB3"/>
    <w:rsid w:val="00074F50"/>
    <w:rsid w:val="00074FAD"/>
    <w:rsid w:val="00074FCD"/>
    <w:rsid w:val="0007526E"/>
    <w:rsid w:val="00075527"/>
    <w:rsid w:val="00075668"/>
    <w:rsid w:val="00075738"/>
    <w:rsid w:val="00075879"/>
    <w:rsid w:val="0007679C"/>
    <w:rsid w:val="00076929"/>
    <w:rsid w:val="00076DF4"/>
    <w:rsid w:val="000773FA"/>
    <w:rsid w:val="00077499"/>
    <w:rsid w:val="00077541"/>
    <w:rsid w:val="00077961"/>
    <w:rsid w:val="00077F35"/>
    <w:rsid w:val="00080958"/>
    <w:rsid w:val="00081229"/>
    <w:rsid w:val="00081495"/>
    <w:rsid w:val="00081859"/>
    <w:rsid w:val="00081CAB"/>
    <w:rsid w:val="00082D6B"/>
    <w:rsid w:val="000834BB"/>
    <w:rsid w:val="000838E7"/>
    <w:rsid w:val="00084BC9"/>
    <w:rsid w:val="00084C82"/>
    <w:rsid w:val="0008581C"/>
    <w:rsid w:val="0008698A"/>
    <w:rsid w:val="00086ED0"/>
    <w:rsid w:val="00087426"/>
    <w:rsid w:val="00087475"/>
    <w:rsid w:val="00087523"/>
    <w:rsid w:val="00087C0F"/>
    <w:rsid w:val="00087FAD"/>
    <w:rsid w:val="00090114"/>
    <w:rsid w:val="0009017A"/>
    <w:rsid w:val="00090256"/>
    <w:rsid w:val="00090B65"/>
    <w:rsid w:val="00091DB1"/>
    <w:rsid w:val="00091E32"/>
    <w:rsid w:val="000926FB"/>
    <w:rsid w:val="000927C7"/>
    <w:rsid w:val="00092B1B"/>
    <w:rsid w:val="00092BEB"/>
    <w:rsid w:val="00093347"/>
    <w:rsid w:val="0009397F"/>
    <w:rsid w:val="00093F84"/>
    <w:rsid w:val="000943EE"/>
    <w:rsid w:val="00094743"/>
    <w:rsid w:val="000949D8"/>
    <w:rsid w:val="00095342"/>
    <w:rsid w:val="000955FD"/>
    <w:rsid w:val="000967C5"/>
    <w:rsid w:val="00096D14"/>
    <w:rsid w:val="00096E78"/>
    <w:rsid w:val="00096E87"/>
    <w:rsid w:val="0009716D"/>
    <w:rsid w:val="00097362"/>
    <w:rsid w:val="00097E68"/>
    <w:rsid w:val="000A012C"/>
    <w:rsid w:val="000A06EB"/>
    <w:rsid w:val="000A10EE"/>
    <w:rsid w:val="000A10F4"/>
    <w:rsid w:val="000A159F"/>
    <w:rsid w:val="000A18AA"/>
    <w:rsid w:val="000A1B1A"/>
    <w:rsid w:val="000A1D43"/>
    <w:rsid w:val="000A2A6F"/>
    <w:rsid w:val="000A2E2B"/>
    <w:rsid w:val="000A2FA2"/>
    <w:rsid w:val="000A3294"/>
    <w:rsid w:val="000A4526"/>
    <w:rsid w:val="000A4B60"/>
    <w:rsid w:val="000A4E9A"/>
    <w:rsid w:val="000A54C5"/>
    <w:rsid w:val="000A6198"/>
    <w:rsid w:val="000A63D3"/>
    <w:rsid w:val="000A6571"/>
    <w:rsid w:val="000A695C"/>
    <w:rsid w:val="000A69EE"/>
    <w:rsid w:val="000A6DBE"/>
    <w:rsid w:val="000A75A8"/>
    <w:rsid w:val="000A798F"/>
    <w:rsid w:val="000B08DE"/>
    <w:rsid w:val="000B1841"/>
    <w:rsid w:val="000B2765"/>
    <w:rsid w:val="000B2E57"/>
    <w:rsid w:val="000B3785"/>
    <w:rsid w:val="000B3E44"/>
    <w:rsid w:val="000B413F"/>
    <w:rsid w:val="000B42E3"/>
    <w:rsid w:val="000B48DF"/>
    <w:rsid w:val="000B4AB2"/>
    <w:rsid w:val="000B5183"/>
    <w:rsid w:val="000B54E5"/>
    <w:rsid w:val="000B6BCE"/>
    <w:rsid w:val="000B71E2"/>
    <w:rsid w:val="000B74B4"/>
    <w:rsid w:val="000B7545"/>
    <w:rsid w:val="000B7ACF"/>
    <w:rsid w:val="000B7C51"/>
    <w:rsid w:val="000C00AB"/>
    <w:rsid w:val="000C0345"/>
    <w:rsid w:val="000C059D"/>
    <w:rsid w:val="000C0FED"/>
    <w:rsid w:val="000C1261"/>
    <w:rsid w:val="000C1C0D"/>
    <w:rsid w:val="000C1EF4"/>
    <w:rsid w:val="000C1F50"/>
    <w:rsid w:val="000C2107"/>
    <w:rsid w:val="000C22C9"/>
    <w:rsid w:val="000C22F7"/>
    <w:rsid w:val="000C2A9C"/>
    <w:rsid w:val="000C2E65"/>
    <w:rsid w:val="000C2F04"/>
    <w:rsid w:val="000C4184"/>
    <w:rsid w:val="000C4E29"/>
    <w:rsid w:val="000C4FCF"/>
    <w:rsid w:val="000C54F6"/>
    <w:rsid w:val="000C5A61"/>
    <w:rsid w:val="000C5C1B"/>
    <w:rsid w:val="000C5C96"/>
    <w:rsid w:val="000C5CE4"/>
    <w:rsid w:val="000C5CFE"/>
    <w:rsid w:val="000C666E"/>
    <w:rsid w:val="000C7107"/>
    <w:rsid w:val="000C72B1"/>
    <w:rsid w:val="000C78C0"/>
    <w:rsid w:val="000C7B7B"/>
    <w:rsid w:val="000C7B83"/>
    <w:rsid w:val="000D0ADC"/>
    <w:rsid w:val="000D0F5C"/>
    <w:rsid w:val="000D18F7"/>
    <w:rsid w:val="000D196C"/>
    <w:rsid w:val="000D1AC9"/>
    <w:rsid w:val="000D1BFD"/>
    <w:rsid w:val="000D220A"/>
    <w:rsid w:val="000D2CAB"/>
    <w:rsid w:val="000D33E9"/>
    <w:rsid w:val="000D39E2"/>
    <w:rsid w:val="000D3B22"/>
    <w:rsid w:val="000D40BA"/>
    <w:rsid w:val="000D450A"/>
    <w:rsid w:val="000D480A"/>
    <w:rsid w:val="000D4E4F"/>
    <w:rsid w:val="000D556F"/>
    <w:rsid w:val="000D57B6"/>
    <w:rsid w:val="000D61E5"/>
    <w:rsid w:val="000D66D1"/>
    <w:rsid w:val="000D6B46"/>
    <w:rsid w:val="000D6BD0"/>
    <w:rsid w:val="000D7374"/>
    <w:rsid w:val="000D7878"/>
    <w:rsid w:val="000D7B49"/>
    <w:rsid w:val="000D7DD7"/>
    <w:rsid w:val="000E02EF"/>
    <w:rsid w:val="000E072E"/>
    <w:rsid w:val="000E0F3E"/>
    <w:rsid w:val="000E134A"/>
    <w:rsid w:val="000E15C5"/>
    <w:rsid w:val="000E1980"/>
    <w:rsid w:val="000E1C0B"/>
    <w:rsid w:val="000E1DEE"/>
    <w:rsid w:val="000E2254"/>
    <w:rsid w:val="000E26B8"/>
    <w:rsid w:val="000E2A15"/>
    <w:rsid w:val="000E2A80"/>
    <w:rsid w:val="000E2BE9"/>
    <w:rsid w:val="000E352F"/>
    <w:rsid w:val="000E3928"/>
    <w:rsid w:val="000E43EB"/>
    <w:rsid w:val="000E4458"/>
    <w:rsid w:val="000E5A0A"/>
    <w:rsid w:val="000E5CE7"/>
    <w:rsid w:val="000E6107"/>
    <w:rsid w:val="000E6253"/>
    <w:rsid w:val="000E7022"/>
    <w:rsid w:val="000F018E"/>
    <w:rsid w:val="000F01AA"/>
    <w:rsid w:val="000F0276"/>
    <w:rsid w:val="000F069F"/>
    <w:rsid w:val="000F0CA4"/>
    <w:rsid w:val="000F13AF"/>
    <w:rsid w:val="000F1530"/>
    <w:rsid w:val="000F18F6"/>
    <w:rsid w:val="000F1F11"/>
    <w:rsid w:val="000F20AF"/>
    <w:rsid w:val="000F2A2A"/>
    <w:rsid w:val="000F2C02"/>
    <w:rsid w:val="000F2C79"/>
    <w:rsid w:val="000F2E0C"/>
    <w:rsid w:val="000F320E"/>
    <w:rsid w:val="000F3BF5"/>
    <w:rsid w:val="000F3F51"/>
    <w:rsid w:val="000F43EC"/>
    <w:rsid w:val="000F4EAF"/>
    <w:rsid w:val="000F5548"/>
    <w:rsid w:val="000F5AE1"/>
    <w:rsid w:val="000F5F60"/>
    <w:rsid w:val="000F6329"/>
    <w:rsid w:val="000F6737"/>
    <w:rsid w:val="000F7098"/>
    <w:rsid w:val="000F7152"/>
    <w:rsid w:val="000F7366"/>
    <w:rsid w:val="000F7A5A"/>
    <w:rsid w:val="000F7D33"/>
    <w:rsid w:val="00100FF5"/>
    <w:rsid w:val="00101525"/>
    <w:rsid w:val="001016C3"/>
    <w:rsid w:val="00101BF5"/>
    <w:rsid w:val="00102267"/>
    <w:rsid w:val="0010247C"/>
    <w:rsid w:val="001027D5"/>
    <w:rsid w:val="00102D3A"/>
    <w:rsid w:val="00103E79"/>
    <w:rsid w:val="0010440E"/>
    <w:rsid w:val="00104542"/>
    <w:rsid w:val="0010496C"/>
    <w:rsid w:val="00104A95"/>
    <w:rsid w:val="001054C9"/>
    <w:rsid w:val="00105752"/>
    <w:rsid w:val="0010595C"/>
    <w:rsid w:val="00105D97"/>
    <w:rsid w:val="00106751"/>
    <w:rsid w:val="00106784"/>
    <w:rsid w:val="0010681B"/>
    <w:rsid w:val="00106846"/>
    <w:rsid w:val="00106E9C"/>
    <w:rsid w:val="001078CB"/>
    <w:rsid w:val="00107905"/>
    <w:rsid w:val="00107DAB"/>
    <w:rsid w:val="00110088"/>
    <w:rsid w:val="001100D6"/>
    <w:rsid w:val="00110378"/>
    <w:rsid w:val="0011093D"/>
    <w:rsid w:val="001118D4"/>
    <w:rsid w:val="00111B9F"/>
    <w:rsid w:val="00112028"/>
    <w:rsid w:val="001124BA"/>
    <w:rsid w:val="00112D40"/>
    <w:rsid w:val="00113CC5"/>
    <w:rsid w:val="00114251"/>
    <w:rsid w:val="00114E9E"/>
    <w:rsid w:val="001160EC"/>
    <w:rsid w:val="001164EF"/>
    <w:rsid w:val="001170CB"/>
    <w:rsid w:val="00117884"/>
    <w:rsid w:val="00117A40"/>
    <w:rsid w:val="0012063A"/>
    <w:rsid w:val="00120966"/>
    <w:rsid w:val="00120C1D"/>
    <w:rsid w:val="001213D5"/>
    <w:rsid w:val="00121FD4"/>
    <w:rsid w:val="00122705"/>
    <w:rsid w:val="001228D6"/>
    <w:rsid w:val="00122B57"/>
    <w:rsid w:val="00122CF7"/>
    <w:rsid w:val="00122E05"/>
    <w:rsid w:val="001236DE"/>
    <w:rsid w:val="001238A6"/>
    <w:rsid w:val="00123A35"/>
    <w:rsid w:val="00124024"/>
    <w:rsid w:val="00124DFC"/>
    <w:rsid w:val="00125533"/>
    <w:rsid w:val="00125DC8"/>
    <w:rsid w:val="00126707"/>
    <w:rsid w:val="00126A40"/>
    <w:rsid w:val="00126DE9"/>
    <w:rsid w:val="00126FED"/>
    <w:rsid w:val="00127097"/>
    <w:rsid w:val="0012712F"/>
    <w:rsid w:val="00127865"/>
    <w:rsid w:val="00127A8A"/>
    <w:rsid w:val="00127B57"/>
    <w:rsid w:val="00130165"/>
    <w:rsid w:val="001304A2"/>
    <w:rsid w:val="00130AAD"/>
    <w:rsid w:val="00131073"/>
    <w:rsid w:val="001315D8"/>
    <w:rsid w:val="001322F1"/>
    <w:rsid w:val="0013244C"/>
    <w:rsid w:val="00132E98"/>
    <w:rsid w:val="001332D5"/>
    <w:rsid w:val="001333F6"/>
    <w:rsid w:val="001339D4"/>
    <w:rsid w:val="00133E02"/>
    <w:rsid w:val="0013436E"/>
    <w:rsid w:val="00134912"/>
    <w:rsid w:val="0013515F"/>
    <w:rsid w:val="001351F6"/>
    <w:rsid w:val="00135231"/>
    <w:rsid w:val="00135BD1"/>
    <w:rsid w:val="00135FA3"/>
    <w:rsid w:val="00136327"/>
    <w:rsid w:val="001368DC"/>
    <w:rsid w:val="00136AA8"/>
    <w:rsid w:val="00136FBF"/>
    <w:rsid w:val="0013718D"/>
    <w:rsid w:val="001376C1"/>
    <w:rsid w:val="001379AD"/>
    <w:rsid w:val="001379ED"/>
    <w:rsid w:val="00137A0A"/>
    <w:rsid w:val="00137CA0"/>
    <w:rsid w:val="001405CC"/>
    <w:rsid w:val="001409DC"/>
    <w:rsid w:val="00140C57"/>
    <w:rsid w:val="00140CE1"/>
    <w:rsid w:val="00141FBC"/>
    <w:rsid w:val="001428A9"/>
    <w:rsid w:val="00142A09"/>
    <w:rsid w:val="00142D20"/>
    <w:rsid w:val="001432FF"/>
    <w:rsid w:val="00143364"/>
    <w:rsid w:val="00143DCD"/>
    <w:rsid w:val="00144AAA"/>
    <w:rsid w:val="00144C42"/>
    <w:rsid w:val="00144D4B"/>
    <w:rsid w:val="00144ED8"/>
    <w:rsid w:val="00144F2B"/>
    <w:rsid w:val="00145352"/>
    <w:rsid w:val="0014547A"/>
    <w:rsid w:val="001455F8"/>
    <w:rsid w:val="00145CF9"/>
    <w:rsid w:val="00145D40"/>
    <w:rsid w:val="00145F87"/>
    <w:rsid w:val="00147114"/>
    <w:rsid w:val="00147456"/>
    <w:rsid w:val="00147B3B"/>
    <w:rsid w:val="0015029E"/>
    <w:rsid w:val="00150366"/>
    <w:rsid w:val="001504BA"/>
    <w:rsid w:val="00150554"/>
    <w:rsid w:val="00150B73"/>
    <w:rsid w:val="00150DE1"/>
    <w:rsid w:val="00150EEB"/>
    <w:rsid w:val="00150FB0"/>
    <w:rsid w:val="00151032"/>
    <w:rsid w:val="00151599"/>
    <w:rsid w:val="00151628"/>
    <w:rsid w:val="00151868"/>
    <w:rsid w:val="00151B5F"/>
    <w:rsid w:val="00151C42"/>
    <w:rsid w:val="0015272A"/>
    <w:rsid w:val="00152C46"/>
    <w:rsid w:val="00152EAA"/>
    <w:rsid w:val="00152FFF"/>
    <w:rsid w:val="0015314F"/>
    <w:rsid w:val="001535D2"/>
    <w:rsid w:val="00153780"/>
    <w:rsid w:val="00153936"/>
    <w:rsid w:val="00153BF3"/>
    <w:rsid w:val="00154408"/>
    <w:rsid w:val="0015455E"/>
    <w:rsid w:val="00154595"/>
    <w:rsid w:val="001547EA"/>
    <w:rsid w:val="00155831"/>
    <w:rsid w:val="00155C3F"/>
    <w:rsid w:val="00155E15"/>
    <w:rsid w:val="00156116"/>
    <w:rsid w:val="0015646D"/>
    <w:rsid w:val="00156B47"/>
    <w:rsid w:val="00156DB5"/>
    <w:rsid w:val="00157330"/>
    <w:rsid w:val="00157967"/>
    <w:rsid w:val="00160596"/>
    <w:rsid w:val="001609AD"/>
    <w:rsid w:val="00161556"/>
    <w:rsid w:val="001619FB"/>
    <w:rsid w:val="001625FC"/>
    <w:rsid w:val="00162E96"/>
    <w:rsid w:val="00163297"/>
    <w:rsid w:val="001637CC"/>
    <w:rsid w:val="00163C48"/>
    <w:rsid w:val="00163D6C"/>
    <w:rsid w:val="00164B6C"/>
    <w:rsid w:val="00164FD0"/>
    <w:rsid w:val="001654BD"/>
    <w:rsid w:val="00165A80"/>
    <w:rsid w:val="001660B0"/>
    <w:rsid w:val="00166179"/>
    <w:rsid w:val="0016630F"/>
    <w:rsid w:val="001666BB"/>
    <w:rsid w:val="0016670D"/>
    <w:rsid w:val="00166883"/>
    <w:rsid w:val="00166D2E"/>
    <w:rsid w:val="00167101"/>
    <w:rsid w:val="001672A9"/>
    <w:rsid w:val="001704AE"/>
    <w:rsid w:val="001704F9"/>
    <w:rsid w:val="0017096F"/>
    <w:rsid w:val="00170FAC"/>
    <w:rsid w:val="001712AD"/>
    <w:rsid w:val="001715D9"/>
    <w:rsid w:val="00172365"/>
    <w:rsid w:val="00173998"/>
    <w:rsid w:val="0017413F"/>
    <w:rsid w:val="00174189"/>
    <w:rsid w:val="0017434D"/>
    <w:rsid w:val="0017459C"/>
    <w:rsid w:val="00174823"/>
    <w:rsid w:val="001748F8"/>
    <w:rsid w:val="00174AEA"/>
    <w:rsid w:val="00174E95"/>
    <w:rsid w:val="00175541"/>
    <w:rsid w:val="0017582A"/>
    <w:rsid w:val="00175A55"/>
    <w:rsid w:val="00175E17"/>
    <w:rsid w:val="00175FF3"/>
    <w:rsid w:val="0017611D"/>
    <w:rsid w:val="0017648E"/>
    <w:rsid w:val="00176E89"/>
    <w:rsid w:val="001772FA"/>
    <w:rsid w:val="00177D04"/>
    <w:rsid w:val="00177D71"/>
    <w:rsid w:val="00180948"/>
    <w:rsid w:val="00180AAE"/>
    <w:rsid w:val="00180AB4"/>
    <w:rsid w:val="00180DF2"/>
    <w:rsid w:val="00181887"/>
    <w:rsid w:val="00181B05"/>
    <w:rsid w:val="0018231D"/>
    <w:rsid w:val="0018251D"/>
    <w:rsid w:val="0018338E"/>
    <w:rsid w:val="001836A7"/>
    <w:rsid w:val="0018388C"/>
    <w:rsid w:val="001842C4"/>
    <w:rsid w:val="001843D9"/>
    <w:rsid w:val="00184578"/>
    <w:rsid w:val="001845A1"/>
    <w:rsid w:val="0018481A"/>
    <w:rsid w:val="00184A3A"/>
    <w:rsid w:val="0018529F"/>
    <w:rsid w:val="001852BE"/>
    <w:rsid w:val="00185777"/>
    <w:rsid w:val="001859BE"/>
    <w:rsid w:val="00185A69"/>
    <w:rsid w:val="00185AE6"/>
    <w:rsid w:val="0018620F"/>
    <w:rsid w:val="001864CC"/>
    <w:rsid w:val="0018654F"/>
    <w:rsid w:val="00186758"/>
    <w:rsid w:val="00186EB6"/>
    <w:rsid w:val="00186F5D"/>
    <w:rsid w:val="00187003"/>
    <w:rsid w:val="00187038"/>
    <w:rsid w:val="001874E5"/>
    <w:rsid w:val="001878E0"/>
    <w:rsid w:val="00187D9B"/>
    <w:rsid w:val="00190C4E"/>
    <w:rsid w:val="00190EDA"/>
    <w:rsid w:val="0019151A"/>
    <w:rsid w:val="00191E2F"/>
    <w:rsid w:val="00191E94"/>
    <w:rsid w:val="00191F52"/>
    <w:rsid w:val="0019204F"/>
    <w:rsid w:val="0019222C"/>
    <w:rsid w:val="00192BA9"/>
    <w:rsid w:val="00192F2B"/>
    <w:rsid w:val="001930C6"/>
    <w:rsid w:val="00193AE6"/>
    <w:rsid w:val="00193B28"/>
    <w:rsid w:val="00194022"/>
    <w:rsid w:val="0019413A"/>
    <w:rsid w:val="00194236"/>
    <w:rsid w:val="00194C2B"/>
    <w:rsid w:val="00195862"/>
    <w:rsid w:val="001959EB"/>
    <w:rsid w:val="00196314"/>
    <w:rsid w:val="00196696"/>
    <w:rsid w:val="00196956"/>
    <w:rsid w:val="00197B89"/>
    <w:rsid w:val="001A0124"/>
    <w:rsid w:val="001A0147"/>
    <w:rsid w:val="001A0DE8"/>
    <w:rsid w:val="001A0FD2"/>
    <w:rsid w:val="001A17CE"/>
    <w:rsid w:val="001A183A"/>
    <w:rsid w:val="001A19F9"/>
    <w:rsid w:val="001A1B9E"/>
    <w:rsid w:val="001A1EF6"/>
    <w:rsid w:val="001A2F22"/>
    <w:rsid w:val="001A3159"/>
    <w:rsid w:val="001A34FE"/>
    <w:rsid w:val="001A3AAF"/>
    <w:rsid w:val="001A407A"/>
    <w:rsid w:val="001A407E"/>
    <w:rsid w:val="001A4710"/>
    <w:rsid w:val="001A4FE6"/>
    <w:rsid w:val="001A5384"/>
    <w:rsid w:val="001A5567"/>
    <w:rsid w:val="001A56D6"/>
    <w:rsid w:val="001A6437"/>
    <w:rsid w:val="001A6B4E"/>
    <w:rsid w:val="001A6C2A"/>
    <w:rsid w:val="001A6E4C"/>
    <w:rsid w:val="001B018D"/>
    <w:rsid w:val="001B032C"/>
    <w:rsid w:val="001B0489"/>
    <w:rsid w:val="001B04FA"/>
    <w:rsid w:val="001B17AE"/>
    <w:rsid w:val="001B1C87"/>
    <w:rsid w:val="001B2145"/>
    <w:rsid w:val="001B349F"/>
    <w:rsid w:val="001B3793"/>
    <w:rsid w:val="001B3C4D"/>
    <w:rsid w:val="001B3F0A"/>
    <w:rsid w:val="001B4554"/>
    <w:rsid w:val="001B4D1E"/>
    <w:rsid w:val="001B55AB"/>
    <w:rsid w:val="001B581D"/>
    <w:rsid w:val="001B5CBA"/>
    <w:rsid w:val="001B5FCB"/>
    <w:rsid w:val="001B6327"/>
    <w:rsid w:val="001B67A2"/>
    <w:rsid w:val="001B68A7"/>
    <w:rsid w:val="001B6917"/>
    <w:rsid w:val="001B7A71"/>
    <w:rsid w:val="001B7E8B"/>
    <w:rsid w:val="001C0229"/>
    <w:rsid w:val="001C054D"/>
    <w:rsid w:val="001C0983"/>
    <w:rsid w:val="001C0A37"/>
    <w:rsid w:val="001C0E47"/>
    <w:rsid w:val="001C1E4E"/>
    <w:rsid w:val="001C2414"/>
    <w:rsid w:val="001C2621"/>
    <w:rsid w:val="001C2BC0"/>
    <w:rsid w:val="001C2D1F"/>
    <w:rsid w:val="001C30AB"/>
    <w:rsid w:val="001C3782"/>
    <w:rsid w:val="001C3D80"/>
    <w:rsid w:val="001C4023"/>
    <w:rsid w:val="001C45B4"/>
    <w:rsid w:val="001C4883"/>
    <w:rsid w:val="001C51FB"/>
    <w:rsid w:val="001C5B28"/>
    <w:rsid w:val="001C5C64"/>
    <w:rsid w:val="001C63BB"/>
    <w:rsid w:val="001C64D7"/>
    <w:rsid w:val="001C6938"/>
    <w:rsid w:val="001C6D8C"/>
    <w:rsid w:val="001C72DE"/>
    <w:rsid w:val="001D013A"/>
    <w:rsid w:val="001D01C9"/>
    <w:rsid w:val="001D16FD"/>
    <w:rsid w:val="001D1C5B"/>
    <w:rsid w:val="001D2664"/>
    <w:rsid w:val="001D2A33"/>
    <w:rsid w:val="001D2B15"/>
    <w:rsid w:val="001D2D81"/>
    <w:rsid w:val="001D33BD"/>
    <w:rsid w:val="001D3E7B"/>
    <w:rsid w:val="001D40AA"/>
    <w:rsid w:val="001D44D6"/>
    <w:rsid w:val="001D44FC"/>
    <w:rsid w:val="001D4832"/>
    <w:rsid w:val="001D5106"/>
    <w:rsid w:val="001D54EA"/>
    <w:rsid w:val="001D592E"/>
    <w:rsid w:val="001D5AF4"/>
    <w:rsid w:val="001D5BBC"/>
    <w:rsid w:val="001D5F72"/>
    <w:rsid w:val="001D5FCB"/>
    <w:rsid w:val="001D65E8"/>
    <w:rsid w:val="001D69CB"/>
    <w:rsid w:val="001D7381"/>
    <w:rsid w:val="001D756D"/>
    <w:rsid w:val="001D7991"/>
    <w:rsid w:val="001E003A"/>
    <w:rsid w:val="001E0A86"/>
    <w:rsid w:val="001E0E70"/>
    <w:rsid w:val="001E2082"/>
    <w:rsid w:val="001E208A"/>
    <w:rsid w:val="001E2091"/>
    <w:rsid w:val="001E29F5"/>
    <w:rsid w:val="001E2E75"/>
    <w:rsid w:val="001E3157"/>
    <w:rsid w:val="001E345E"/>
    <w:rsid w:val="001E34FB"/>
    <w:rsid w:val="001E3910"/>
    <w:rsid w:val="001E3AE6"/>
    <w:rsid w:val="001E3C87"/>
    <w:rsid w:val="001E41D0"/>
    <w:rsid w:val="001E4D82"/>
    <w:rsid w:val="001E5412"/>
    <w:rsid w:val="001E59A6"/>
    <w:rsid w:val="001E5E29"/>
    <w:rsid w:val="001E6210"/>
    <w:rsid w:val="001E6342"/>
    <w:rsid w:val="001E697B"/>
    <w:rsid w:val="001F067C"/>
    <w:rsid w:val="001F08D4"/>
    <w:rsid w:val="001F1177"/>
    <w:rsid w:val="001F15AE"/>
    <w:rsid w:val="001F2127"/>
    <w:rsid w:val="001F213F"/>
    <w:rsid w:val="001F290A"/>
    <w:rsid w:val="001F2A29"/>
    <w:rsid w:val="001F2D13"/>
    <w:rsid w:val="001F2F2D"/>
    <w:rsid w:val="001F316B"/>
    <w:rsid w:val="001F333C"/>
    <w:rsid w:val="001F371B"/>
    <w:rsid w:val="001F3848"/>
    <w:rsid w:val="001F3E89"/>
    <w:rsid w:val="001F4BDE"/>
    <w:rsid w:val="001F4E72"/>
    <w:rsid w:val="001F4E76"/>
    <w:rsid w:val="001F565E"/>
    <w:rsid w:val="001F5724"/>
    <w:rsid w:val="001F590F"/>
    <w:rsid w:val="001F598F"/>
    <w:rsid w:val="001F59AB"/>
    <w:rsid w:val="001F5C11"/>
    <w:rsid w:val="001F6159"/>
    <w:rsid w:val="001F65CF"/>
    <w:rsid w:val="001F6C9F"/>
    <w:rsid w:val="001F728A"/>
    <w:rsid w:val="001F7682"/>
    <w:rsid w:val="001F790B"/>
    <w:rsid w:val="001F7FDC"/>
    <w:rsid w:val="00200355"/>
    <w:rsid w:val="00200380"/>
    <w:rsid w:val="0020106E"/>
    <w:rsid w:val="00201599"/>
    <w:rsid w:val="0020161A"/>
    <w:rsid w:val="002016F7"/>
    <w:rsid w:val="00203FE7"/>
    <w:rsid w:val="00204102"/>
    <w:rsid w:val="00204395"/>
    <w:rsid w:val="0020441C"/>
    <w:rsid w:val="00204AE0"/>
    <w:rsid w:val="00205007"/>
    <w:rsid w:val="00205AF0"/>
    <w:rsid w:val="00205F57"/>
    <w:rsid w:val="00206214"/>
    <w:rsid w:val="0020626C"/>
    <w:rsid w:val="002064B9"/>
    <w:rsid w:val="002068B7"/>
    <w:rsid w:val="00206D71"/>
    <w:rsid w:val="00206FBB"/>
    <w:rsid w:val="002071A0"/>
    <w:rsid w:val="00207606"/>
    <w:rsid w:val="00207669"/>
    <w:rsid w:val="00207E00"/>
    <w:rsid w:val="002101B6"/>
    <w:rsid w:val="00210C22"/>
    <w:rsid w:val="00210E71"/>
    <w:rsid w:val="00211A24"/>
    <w:rsid w:val="00211B5B"/>
    <w:rsid w:val="00211D0B"/>
    <w:rsid w:val="002120E0"/>
    <w:rsid w:val="002122A4"/>
    <w:rsid w:val="002122B7"/>
    <w:rsid w:val="00212838"/>
    <w:rsid w:val="00212D77"/>
    <w:rsid w:val="00212ECF"/>
    <w:rsid w:val="00213A54"/>
    <w:rsid w:val="002143D7"/>
    <w:rsid w:val="0021468F"/>
    <w:rsid w:val="00214B92"/>
    <w:rsid w:val="0021520B"/>
    <w:rsid w:val="002153F9"/>
    <w:rsid w:val="0021592C"/>
    <w:rsid w:val="00216165"/>
    <w:rsid w:val="0021622C"/>
    <w:rsid w:val="002165F2"/>
    <w:rsid w:val="00216AF2"/>
    <w:rsid w:val="0021731F"/>
    <w:rsid w:val="00220315"/>
    <w:rsid w:val="00221348"/>
    <w:rsid w:val="00221AA0"/>
    <w:rsid w:val="00221AA8"/>
    <w:rsid w:val="00221B48"/>
    <w:rsid w:val="00221BFC"/>
    <w:rsid w:val="00221D48"/>
    <w:rsid w:val="00222298"/>
    <w:rsid w:val="00222928"/>
    <w:rsid w:val="00222E52"/>
    <w:rsid w:val="00222FAA"/>
    <w:rsid w:val="00223A42"/>
    <w:rsid w:val="00223B1C"/>
    <w:rsid w:val="00223D5D"/>
    <w:rsid w:val="00223ED4"/>
    <w:rsid w:val="0022403C"/>
    <w:rsid w:val="00224795"/>
    <w:rsid w:val="00224C17"/>
    <w:rsid w:val="00224ECF"/>
    <w:rsid w:val="002254C2"/>
    <w:rsid w:val="00225582"/>
    <w:rsid w:val="00225867"/>
    <w:rsid w:val="00225C91"/>
    <w:rsid w:val="00225F9C"/>
    <w:rsid w:val="00225FC1"/>
    <w:rsid w:val="00226AE5"/>
    <w:rsid w:val="00226B2D"/>
    <w:rsid w:val="00226E37"/>
    <w:rsid w:val="002274B9"/>
    <w:rsid w:val="002277B9"/>
    <w:rsid w:val="00227E9B"/>
    <w:rsid w:val="002303CA"/>
    <w:rsid w:val="00230437"/>
    <w:rsid w:val="00230637"/>
    <w:rsid w:val="00230648"/>
    <w:rsid w:val="00230EDC"/>
    <w:rsid w:val="00231072"/>
    <w:rsid w:val="00232292"/>
    <w:rsid w:val="00232785"/>
    <w:rsid w:val="0023296D"/>
    <w:rsid w:val="0023329E"/>
    <w:rsid w:val="00233714"/>
    <w:rsid w:val="00233BDF"/>
    <w:rsid w:val="002340B7"/>
    <w:rsid w:val="0023476A"/>
    <w:rsid w:val="00234E75"/>
    <w:rsid w:val="002356A9"/>
    <w:rsid w:val="0023577E"/>
    <w:rsid w:val="00235F3A"/>
    <w:rsid w:val="002367D1"/>
    <w:rsid w:val="00236C5D"/>
    <w:rsid w:val="00236CE5"/>
    <w:rsid w:val="00236D53"/>
    <w:rsid w:val="00236EC0"/>
    <w:rsid w:val="002370ED"/>
    <w:rsid w:val="002371BC"/>
    <w:rsid w:val="002372B5"/>
    <w:rsid w:val="00240635"/>
    <w:rsid w:val="0024084E"/>
    <w:rsid w:val="002411D2"/>
    <w:rsid w:val="002418EB"/>
    <w:rsid w:val="00241D22"/>
    <w:rsid w:val="00241F05"/>
    <w:rsid w:val="002423A1"/>
    <w:rsid w:val="00242616"/>
    <w:rsid w:val="00242923"/>
    <w:rsid w:val="00243EE4"/>
    <w:rsid w:val="002446BA"/>
    <w:rsid w:val="002448AC"/>
    <w:rsid w:val="00245092"/>
    <w:rsid w:val="002456F1"/>
    <w:rsid w:val="00245D47"/>
    <w:rsid w:val="002467FF"/>
    <w:rsid w:val="0024764C"/>
    <w:rsid w:val="00250BFE"/>
    <w:rsid w:val="00250D62"/>
    <w:rsid w:val="00250E2F"/>
    <w:rsid w:val="00250FB1"/>
    <w:rsid w:val="002510E5"/>
    <w:rsid w:val="002512B2"/>
    <w:rsid w:val="00251C54"/>
    <w:rsid w:val="00251CAD"/>
    <w:rsid w:val="00251E1F"/>
    <w:rsid w:val="00251FC0"/>
    <w:rsid w:val="00251FFA"/>
    <w:rsid w:val="002524CB"/>
    <w:rsid w:val="002526DB"/>
    <w:rsid w:val="002533AB"/>
    <w:rsid w:val="00253569"/>
    <w:rsid w:val="00253BFB"/>
    <w:rsid w:val="00254224"/>
    <w:rsid w:val="002542EB"/>
    <w:rsid w:val="002548D5"/>
    <w:rsid w:val="00254B18"/>
    <w:rsid w:val="00254B5B"/>
    <w:rsid w:val="00254C56"/>
    <w:rsid w:val="00255020"/>
    <w:rsid w:val="002554C0"/>
    <w:rsid w:val="00256149"/>
    <w:rsid w:val="002568BD"/>
    <w:rsid w:val="00256C6A"/>
    <w:rsid w:val="002572EB"/>
    <w:rsid w:val="00257311"/>
    <w:rsid w:val="00257B5A"/>
    <w:rsid w:val="00257E80"/>
    <w:rsid w:val="00260036"/>
    <w:rsid w:val="00260481"/>
    <w:rsid w:val="0026080A"/>
    <w:rsid w:val="002615A2"/>
    <w:rsid w:val="002616C6"/>
    <w:rsid w:val="002617FE"/>
    <w:rsid w:val="00261807"/>
    <w:rsid w:val="002618F4"/>
    <w:rsid w:val="00261CB2"/>
    <w:rsid w:val="00261E16"/>
    <w:rsid w:val="0026234C"/>
    <w:rsid w:val="00262F6C"/>
    <w:rsid w:val="00263212"/>
    <w:rsid w:val="002639D8"/>
    <w:rsid w:val="00263CC4"/>
    <w:rsid w:val="002640D4"/>
    <w:rsid w:val="00264336"/>
    <w:rsid w:val="00264764"/>
    <w:rsid w:val="00264901"/>
    <w:rsid w:val="00265AB4"/>
    <w:rsid w:val="00266BE0"/>
    <w:rsid w:val="00266DCC"/>
    <w:rsid w:val="0026705E"/>
    <w:rsid w:val="002674D5"/>
    <w:rsid w:val="002676CA"/>
    <w:rsid w:val="00267BE3"/>
    <w:rsid w:val="0027068D"/>
    <w:rsid w:val="00270966"/>
    <w:rsid w:val="00270F21"/>
    <w:rsid w:val="0027112A"/>
    <w:rsid w:val="0027140C"/>
    <w:rsid w:val="002716B5"/>
    <w:rsid w:val="002721D8"/>
    <w:rsid w:val="00272A4F"/>
    <w:rsid w:val="00272FA2"/>
    <w:rsid w:val="002732F9"/>
    <w:rsid w:val="00273311"/>
    <w:rsid w:val="00273428"/>
    <w:rsid w:val="00273D60"/>
    <w:rsid w:val="002740D4"/>
    <w:rsid w:val="00274F5C"/>
    <w:rsid w:val="00275407"/>
    <w:rsid w:val="00275544"/>
    <w:rsid w:val="00275801"/>
    <w:rsid w:val="00275CD2"/>
    <w:rsid w:val="002764C1"/>
    <w:rsid w:val="002769F2"/>
    <w:rsid w:val="00276CB2"/>
    <w:rsid w:val="00276E38"/>
    <w:rsid w:val="00280361"/>
    <w:rsid w:val="00280680"/>
    <w:rsid w:val="00281C1E"/>
    <w:rsid w:val="00281C8B"/>
    <w:rsid w:val="00281CD7"/>
    <w:rsid w:val="00281D7E"/>
    <w:rsid w:val="00281FE2"/>
    <w:rsid w:val="0028206A"/>
    <w:rsid w:val="002821F3"/>
    <w:rsid w:val="00282943"/>
    <w:rsid w:val="00282C39"/>
    <w:rsid w:val="00283380"/>
    <w:rsid w:val="00283440"/>
    <w:rsid w:val="002837B0"/>
    <w:rsid w:val="0028385D"/>
    <w:rsid w:val="00283ABE"/>
    <w:rsid w:val="00283CC0"/>
    <w:rsid w:val="00283D43"/>
    <w:rsid w:val="0028463C"/>
    <w:rsid w:val="002848C7"/>
    <w:rsid w:val="002854F1"/>
    <w:rsid w:val="00285C95"/>
    <w:rsid w:val="00286311"/>
    <w:rsid w:val="00286B47"/>
    <w:rsid w:val="00287205"/>
    <w:rsid w:val="0028752D"/>
    <w:rsid w:val="00290A59"/>
    <w:rsid w:val="0029118A"/>
    <w:rsid w:val="00291408"/>
    <w:rsid w:val="0029186C"/>
    <w:rsid w:val="00292230"/>
    <w:rsid w:val="002927E7"/>
    <w:rsid w:val="002928E6"/>
    <w:rsid w:val="002929AF"/>
    <w:rsid w:val="002933E2"/>
    <w:rsid w:val="002937EB"/>
    <w:rsid w:val="00293ECA"/>
    <w:rsid w:val="0029465A"/>
    <w:rsid w:val="0029567F"/>
    <w:rsid w:val="002957F5"/>
    <w:rsid w:val="0029583F"/>
    <w:rsid w:val="002958CB"/>
    <w:rsid w:val="00295987"/>
    <w:rsid w:val="00295DD6"/>
    <w:rsid w:val="002963B6"/>
    <w:rsid w:val="0029666E"/>
    <w:rsid w:val="00296CCA"/>
    <w:rsid w:val="00296D1F"/>
    <w:rsid w:val="002971A0"/>
    <w:rsid w:val="00297889"/>
    <w:rsid w:val="00297F22"/>
    <w:rsid w:val="002A00E5"/>
    <w:rsid w:val="002A020C"/>
    <w:rsid w:val="002A07F5"/>
    <w:rsid w:val="002A0CE5"/>
    <w:rsid w:val="002A0D43"/>
    <w:rsid w:val="002A100D"/>
    <w:rsid w:val="002A172C"/>
    <w:rsid w:val="002A1E9F"/>
    <w:rsid w:val="002A2503"/>
    <w:rsid w:val="002A2B7A"/>
    <w:rsid w:val="002A2F10"/>
    <w:rsid w:val="002A3359"/>
    <w:rsid w:val="002A35EA"/>
    <w:rsid w:val="002A366D"/>
    <w:rsid w:val="002A37F8"/>
    <w:rsid w:val="002A44A4"/>
    <w:rsid w:val="002A4D6D"/>
    <w:rsid w:val="002A4DF4"/>
    <w:rsid w:val="002A52DA"/>
    <w:rsid w:val="002A5BD0"/>
    <w:rsid w:val="002A62D7"/>
    <w:rsid w:val="002A64EA"/>
    <w:rsid w:val="002A6596"/>
    <w:rsid w:val="002A6666"/>
    <w:rsid w:val="002A704E"/>
    <w:rsid w:val="002A7056"/>
    <w:rsid w:val="002A72E7"/>
    <w:rsid w:val="002A7373"/>
    <w:rsid w:val="002A75D4"/>
    <w:rsid w:val="002A763D"/>
    <w:rsid w:val="002A7661"/>
    <w:rsid w:val="002A7E0E"/>
    <w:rsid w:val="002B0670"/>
    <w:rsid w:val="002B07E4"/>
    <w:rsid w:val="002B0956"/>
    <w:rsid w:val="002B0BCF"/>
    <w:rsid w:val="002B0C56"/>
    <w:rsid w:val="002B1370"/>
    <w:rsid w:val="002B19C6"/>
    <w:rsid w:val="002B1B8D"/>
    <w:rsid w:val="002B2C5A"/>
    <w:rsid w:val="002B2FE5"/>
    <w:rsid w:val="002B3D27"/>
    <w:rsid w:val="002B3F46"/>
    <w:rsid w:val="002B439E"/>
    <w:rsid w:val="002B4A55"/>
    <w:rsid w:val="002B4BC3"/>
    <w:rsid w:val="002B4C8B"/>
    <w:rsid w:val="002B5122"/>
    <w:rsid w:val="002B55BB"/>
    <w:rsid w:val="002B56EE"/>
    <w:rsid w:val="002B5D0A"/>
    <w:rsid w:val="002B6068"/>
    <w:rsid w:val="002B647B"/>
    <w:rsid w:val="002B6BAB"/>
    <w:rsid w:val="002B6BC9"/>
    <w:rsid w:val="002B6F25"/>
    <w:rsid w:val="002B7093"/>
    <w:rsid w:val="002B715F"/>
    <w:rsid w:val="002B7326"/>
    <w:rsid w:val="002B75FD"/>
    <w:rsid w:val="002B7CD5"/>
    <w:rsid w:val="002C0E34"/>
    <w:rsid w:val="002C184F"/>
    <w:rsid w:val="002C193B"/>
    <w:rsid w:val="002C1D78"/>
    <w:rsid w:val="002C1E79"/>
    <w:rsid w:val="002C26F7"/>
    <w:rsid w:val="002C2BB6"/>
    <w:rsid w:val="002C361B"/>
    <w:rsid w:val="002C3654"/>
    <w:rsid w:val="002C3D65"/>
    <w:rsid w:val="002C3EEA"/>
    <w:rsid w:val="002C3F86"/>
    <w:rsid w:val="002C3FB2"/>
    <w:rsid w:val="002C4224"/>
    <w:rsid w:val="002C4A78"/>
    <w:rsid w:val="002C4AB8"/>
    <w:rsid w:val="002C4E9A"/>
    <w:rsid w:val="002C4F04"/>
    <w:rsid w:val="002C56FA"/>
    <w:rsid w:val="002C59C9"/>
    <w:rsid w:val="002C5C52"/>
    <w:rsid w:val="002C6571"/>
    <w:rsid w:val="002C6BBD"/>
    <w:rsid w:val="002C75B5"/>
    <w:rsid w:val="002D0678"/>
    <w:rsid w:val="002D0B14"/>
    <w:rsid w:val="002D0D7A"/>
    <w:rsid w:val="002D107D"/>
    <w:rsid w:val="002D1293"/>
    <w:rsid w:val="002D14D9"/>
    <w:rsid w:val="002D1616"/>
    <w:rsid w:val="002D176D"/>
    <w:rsid w:val="002D1A19"/>
    <w:rsid w:val="002D30CE"/>
    <w:rsid w:val="002D31F3"/>
    <w:rsid w:val="002D32F6"/>
    <w:rsid w:val="002D34E1"/>
    <w:rsid w:val="002D375C"/>
    <w:rsid w:val="002D3B3B"/>
    <w:rsid w:val="002D3B51"/>
    <w:rsid w:val="002D3E59"/>
    <w:rsid w:val="002D3E82"/>
    <w:rsid w:val="002D409F"/>
    <w:rsid w:val="002D43F0"/>
    <w:rsid w:val="002D4498"/>
    <w:rsid w:val="002D5023"/>
    <w:rsid w:val="002D5061"/>
    <w:rsid w:val="002D541E"/>
    <w:rsid w:val="002D544C"/>
    <w:rsid w:val="002D5605"/>
    <w:rsid w:val="002D6094"/>
    <w:rsid w:val="002D698A"/>
    <w:rsid w:val="002D6B0A"/>
    <w:rsid w:val="002D6D7D"/>
    <w:rsid w:val="002D7520"/>
    <w:rsid w:val="002E045D"/>
    <w:rsid w:val="002E1354"/>
    <w:rsid w:val="002E169F"/>
    <w:rsid w:val="002E1A51"/>
    <w:rsid w:val="002E2B27"/>
    <w:rsid w:val="002E2C9A"/>
    <w:rsid w:val="002E2CAE"/>
    <w:rsid w:val="002E2D77"/>
    <w:rsid w:val="002E2E0E"/>
    <w:rsid w:val="002E2EBD"/>
    <w:rsid w:val="002E31E7"/>
    <w:rsid w:val="002E3567"/>
    <w:rsid w:val="002E3785"/>
    <w:rsid w:val="002E3855"/>
    <w:rsid w:val="002E39AD"/>
    <w:rsid w:val="002E3B3A"/>
    <w:rsid w:val="002E3C45"/>
    <w:rsid w:val="002E3E9A"/>
    <w:rsid w:val="002E42C6"/>
    <w:rsid w:val="002E455A"/>
    <w:rsid w:val="002E4675"/>
    <w:rsid w:val="002E5429"/>
    <w:rsid w:val="002E5A5B"/>
    <w:rsid w:val="002E5D68"/>
    <w:rsid w:val="002E6051"/>
    <w:rsid w:val="002E6070"/>
    <w:rsid w:val="002E64DB"/>
    <w:rsid w:val="002E6534"/>
    <w:rsid w:val="002E699F"/>
    <w:rsid w:val="002E6C1A"/>
    <w:rsid w:val="002E6DC4"/>
    <w:rsid w:val="002E7044"/>
    <w:rsid w:val="002E708C"/>
    <w:rsid w:val="002E71E6"/>
    <w:rsid w:val="002E729B"/>
    <w:rsid w:val="002E732B"/>
    <w:rsid w:val="002E751A"/>
    <w:rsid w:val="002E7F94"/>
    <w:rsid w:val="002E7FA3"/>
    <w:rsid w:val="002F046C"/>
    <w:rsid w:val="002F0600"/>
    <w:rsid w:val="002F0627"/>
    <w:rsid w:val="002F0776"/>
    <w:rsid w:val="002F08A5"/>
    <w:rsid w:val="002F1A89"/>
    <w:rsid w:val="002F1C46"/>
    <w:rsid w:val="002F236F"/>
    <w:rsid w:val="002F2526"/>
    <w:rsid w:val="002F2A6D"/>
    <w:rsid w:val="002F2C38"/>
    <w:rsid w:val="002F3000"/>
    <w:rsid w:val="002F3080"/>
    <w:rsid w:val="002F35D3"/>
    <w:rsid w:val="002F3F8E"/>
    <w:rsid w:val="002F434E"/>
    <w:rsid w:val="002F456C"/>
    <w:rsid w:val="002F46B7"/>
    <w:rsid w:val="002F4826"/>
    <w:rsid w:val="002F4979"/>
    <w:rsid w:val="002F4E55"/>
    <w:rsid w:val="002F4F3A"/>
    <w:rsid w:val="002F5CE0"/>
    <w:rsid w:val="002F62D5"/>
    <w:rsid w:val="002F6764"/>
    <w:rsid w:val="002F6938"/>
    <w:rsid w:val="002F7078"/>
    <w:rsid w:val="003012F3"/>
    <w:rsid w:val="0030164F"/>
    <w:rsid w:val="00301E4B"/>
    <w:rsid w:val="003022DA"/>
    <w:rsid w:val="00302782"/>
    <w:rsid w:val="00302B92"/>
    <w:rsid w:val="00303116"/>
    <w:rsid w:val="00303215"/>
    <w:rsid w:val="003033C1"/>
    <w:rsid w:val="00303B54"/>
    <w:rsid w:val="00303C17"/>
    <w:rsid w:val="00303C83"/>
    <w:rsid w:val="003043A7"/>
    <w:rsid w:val="003044E9"/>
    <w:rsid w:val="00304763"/>
    <w:rsid w:val="003049E8"/>
    <w:rsid w:val="00304C28"/>
    <w:rsid w:val="003059B2"/>
    <w:rsid w:val="00305C3D"/>
    <w:rsid w:val="00305C6D"/>
    <w:rsid w:val="00306338"/>
    <w:rsid w:val="0030654C"/>
    <w:rsid w:val="003067B6"/>
    <w:rsid w:val="00306E6C"/>
    <w:rsid w:val="00307393"/>
    <w:rsid w:val="00307785"/>
    <w:rsid w:val="003106A3"/>
    <w:rsid w:val="00310AD7"/>
    <w:rsid w:val="00310D3B"/>
    <w:rsid w:val="00311021"/>
    <w:rsid w:val="00311560"/>
    <w:rsid w:val="003115F4"/>
    <w:rsid w:val="003117E5"/>
    <w:rsid w:val="00311A89"/>
    <w:rsid w:val="00312650"/>
    <w:rsid w:val="00312669"/>
    <w:rsid w:val="00312E27"/>
    <w:rsid w:val="003139B8"/>
    <w:rsid w:val="00313D01"/>
    <w:rsid w:val="00313D36"/>
    <w:rsid w:val="0031417E"/>
    <w:rsid w:val="00314401"/>
    <w:rsid w:val="003144B7"/>
    <w:rsid w:val="003145AE"/>
    <w:rsid w:val="00315624"/>
    <w:rsid w:val="003156E2"/>
    <w:rsid w:val="003159AB"/>
    <w:rsid w:val="00315BD1"/>
    <w:rsid w:val="00315C97"/>
    <w:rsid w:val="00315D6E"/>
    <w:rsid w:val="0031615D"/>
    <w:rsid w:val="00316699"/>
    <w:rsid w:val="0031675B"/>
    <w:rsid w:val="003177A7"/>
    <w:rsid w:val="00317D11"/>
    <w:rsid w:val="00317F60"/>
    <w:rsid w:val="00321136"/>
    <w:rsid w:val="0032184D"/>
    <w:rsid w:val="003219C1"/>
    <w:rsid w:val="00321A89"/>
    <w:rsid w:val="00321EE9"/>
    <w:rsid w:val="00322585"/>
    <w:rsid w:val="00322853"/>
    <w:rsid w:val="00322A21"/>
    <w:rsid w:val="00322AAA"/>
    <w:rsid w:val="00322F89"/>
    <w:rsid w:val="00323200"/>
    <w:rsid w:val="00323404"/>
    <w:rsid w:val="00323610"/>
    <w:rsid w:val="00323F9C"/>
    <w:rsid w:val="0032414B"/>
    <w:rsid w:val="00324386"/>
    <w:rsid w:val="00324AF3"/>
    <w:rsid w:val="00324F96"/>
    <w:rsid w:val="00325297"/>
    <w:rsid w:val="0032554F"/>
    <w:rsid w:val="00325D6F"/>
    <w:rsid w:val="00325F41"/>
    <w:rsid w:val="0032631E"/>
    <w:rsid w:val="0032664A"/>
    <w:rsid w:val="00326DC1"/>
    <w:rsid w:val="00326E1A"/>
    <w:rsid w:val="00327E0A"/>
    <w:rsid w:val="00327E32"/>
    <w:rsid w:val="003304E9"/>
    <w:rsid w:val="00330A2F"/>
    <w:rsid w:val="00330E0E"/>
    <w:rsid w:val="0033104A"/>
    <w:rsid w:val="00331071"/>
    <w:rsid w:val="00331444"/>
    <w:rsid w:val="00331A44"/>
    <w:rsid w:val="00332185"/>
    <w:rsid w:val="003321B6"/>
    <w:rsid w:val="003323CB"/>
    <w:rsid w:val="003327AB"/>
    <w:rsid w:val="00332D46"/>
    <w:rsid w:val="0033354D"/>
    <w:rsid w:val="003345E6"/>
    <w:rsid w:val="00335084"/>
    <w:rsid w:val="00335768"/>
    <w:rsid w:val="00335770"/>
    <w:rsid w:val="00336076"/>
    <w:rsid w:val="00336BCD"/>
    <w:rsid w:val="00336C84"/>
    <w:rsid w:val="00336EF2"/>
    <w:rsid w:val="0033702A"/>
    <w:rsid w:val="00337512"/>
    <w:rsid w:val="00337F7E"/>
    <w:rsid w:val="0034005B"/>
    <w:rsid w:val="003412D8"/>
    <w:rsid w:val="003415DC"/>
    <w:rsid w:val="00343106"/>
    <w:rsid w:val="003431C7"/>
    <w:rsid w:val="0034331B"/>
    <w:rsid w:val="003434C6"/>
    <w:rsid w:val="00343853"/>
    <w:rsid w:val="00343B85"/>
    <w:rsid w:val="0034446C"/>
    <w:rsid w:val="00344780"/>
    <w:rsid w:val="00344B56"/>
    <w:rsid w:val="00346252"/>
    <w:rsid w:val="00346372"/>
    <w:rsid w:val="003465AB"/>
    <w:rsid w:val="00346674"/>
    <w:rsid w:val="00346E10"/>
    <w:rsid w:val="003475C3"/>
    <w:rsid w:val="003478D9"/>
    <w:rsid w:val="00350394"/>
    <w:rsid w:val="0035040A"/>
    <w:rsid w:val="00350BA2"/>
    <w:rsid w:val="003511A9"/>
    <w:rsid w:val="003511B0"/>
    <w:rsid w:val="0035132E"/>
    <w:rsid w:val="00351444"/>
    <w:rsid w:val="00351567"/>
    <w:rsid w:val="003516F3"/>
    <w:rsid w:val="003517DC"/>
    <w:rsid w:val="00351BEE"/>
    <w:rsid w:val="0035234E"/>
    <w:rsid w:val="00352520"/>
    <w:rsid w:val="00353247"/>
    <w:rsid w:val="00353C2C"/>
    <w:rsid w:val="003542EE"/>
    <w:rsid w:val="003547FC"/>
    <w:rsid w:val="003549C7"/>
    <w:rsid w:val="003549EF"/>
    <w:rsid w:val="003553B7"/>
    <w:rsid w:val="0035569D"/>
    <w:rsid w:val="00355D2A"/>
    <w:rsid w:val="003564D7"/>
    <w:rsid w:val="0035675E"/>
    <w:rsid w:val="00356C24"/>
    <w:rsid w:val="00356FAE"/>
    <w:rsid w:val="0035751B"/>
    <w:rsid w:val="0036012C"/>
    <w:rsid w:val="00360363"/>
    <w:rsid w:val="00360453"/>
    <w:rsid w:val="003607AD"/>
    <w:rsid w:val="00360B51"/>
    <w:rsid w:val="00360EC2"/>
    <w:rsid w:val="00361322"/>
    <w:rsid w:val="003619B3"/>
    <w:rsid w:val="00361C36"/>
    <w:rsid w:val="00361DBF"/>
    <w:rsid w:val="00361F3E"/>
    <w:rsid w:val="00362EB1"/>
    <w:rsid w:val="00363775"/>
    <w:rsid w:val="00363D94"/>
    <w:rsid w:val="00363E29"/>
    <w:rsid w:val="003653AD"/>
    <w:rsid w:val="00365E55"/>
    <w:rsid w:val="003662FB"/>
    <w:rsid w:val="00366710"/>
    <w:rsid w:val="00366737"/>
    <w:rsid w:val="0036702E"/>
    <w:rsid w:val="00367696"/>
    <w:rsid w:val="00367EF5"/>
    <w:rsid w:val="00371371"/>
    <w:rsid w:val="00371492"/>
    <w:rsid w:val="003723DE"/>
    <w:rsid w:val="003724DE"/>
    <w:rsid w:val="0037274B"/>
    <w:rsid w:val="003727F1"/>
    <w:rsid w:val="003730C1"/>
    <w:rsid w:val="0037332A"/>
    <w:rsid w:val="003734FC"/>
    <w:rsid w:val="00373C8B"/>
    <w:rsid w:val="00373F99"/>
    <w:rsid w:val="003741D3"/>
    <w:rsid w:val="003743AD"/>
    <w:rsid w:val="0037459B"/>
    <w:rsid w:val="00374E90"/>
    <w:rsid w:val="00375042"/>
    <w:rsid w:val="00375951"/>
    <w:rsid w:val="00376165"/>
    <w:rsid w:val="00376A88"/>
    <w:rsid w:val="00376BFC"/>
    <w:rsid w:val="0037729D"/>
    <w:rsid w:val="0038085B"/>
    <w:rsid w:val="00380B6D"/>
    <w:rsid w:val="00381C39"/>
    <w:rsid w:val="003823E6"/>
    <w:rsid w:val="003832B8"/>
    <w:rsid w:val="00383859"/>
    <w:rsid w:val="00384954"/>
    <w:rsid w:val="00384E02"/>
    <w:rsid w:val="00385696"/>
    <w:rsid w:val="003857C0"/>
    <w:rsid w:val="003859A7"/>
    <w:rsid w:val="00385C02"/>
    <w:rsid w:val="00385D2E"/>
    <w:rsid w:val="00385DE9"/>
    <w:rsid w:val="0038697F"/>
    <w:rsid w:val="00386B67"/>
    <w:rsid w:val="0038734D"/>
    <w:rsid w:val="00387AA9"/>
    <w:rsid w:val="00387ACC"/>
    <w:rsid w:val="00387DBB"/>
    <w:rsid w:val="00387EA4"/>
    <w:rsid w:val="003901AC"/>
    <w:rsid w:val="00390372"/>
    <w:rsid w:val="003907CF"/>
    <w:rsid w:val="00390918"/>
    <w:rsid w:val="00390972"/>
    <w:rsid w:val="00390E3B"/>
    <w:rsid w:val="00391028"/>
    <w:rsid w:val="00391B14"/>
    <w:rsid w:val="00392700"/>
    <w:rsid w:val="00392E88"/>
    <w:rsid w:val="0039309F"/>
    <w:rsid w:val="00393670"/>
    <w:rsid w:val="00393B97"/>
    <w:rsid w:val="003940CD"/>
    <w:rsid w:val="00394721"/>
    <w:rsid w:val="003951DF"/>
    <w:rsid w:val="00395439"/>
    <w:rsid w:val="00395B1C"/>
    <w:rsid w:val="00395F66"/>
    <w:rsid w:val="0039626A"/>
    <w:rsid w:val="0039645D"/>
    <w:rsid w:val="0039693F"/>
    <w:rsid w:val="00396C17"/>
    <w:rsid w:val="00397F4D"/>
    <w:rsid w:val="003A0295"/>
    <w:rsid w:val="003A044E"/>
    <w:rsid w:val="003A04A9"/>
    <w:rsid w:val="003A1E16"/>
    <w:rsid w:val="003A1E5A"/>
    <w:rsid w:val="003A26D0"/>
    <w:rsid w:val="003A2850"/>
    <w:rsid w:val="003A2ADD"/>
    <w:rsid w:val="003A2D16"/>
    <w:rsid w:val="003A36C5"/>
    <w:rsid w:val="003A3E39"/>
    <w:rsid w:val="003A43B7"/>
    <w:rsid w:val="003A4518"/>
    <w:rsid w:val="003A45B6"/>
    <w:rsid w:val="003A49CA"/>
    <w:rsid w:val="003A4B1E"/>
    <w:rsid w:val="003A4EAF"/>
    <w:rsid w:val="003A59C9"/>
    <w:rsid w:val="003A63A7"/>
    <w:rsid w:val="003A6557"/>
    <w:rsid w:val="003A659D"/>
    <w:rsid w:val="003A678C"/>
    <w:rsid w:val="003A7090"/>
    <w:rsid w:val="003A7ADF"/>
    <w:rsid w:val="003B0971"/>
    <w:rsid w:val="003B0D1F"/>
    <w:rsid w:val="003B1488"/>
    <w:rsid w:val="003B14CB"/>
    <w:rsid w:val="003B17D9"/>
    <w:rsid w:val="003B1945"/>
    <w:rsid w:val="003B1DA3"/>
    <w:rsid w:val="003B1F39"/>
    <w:rsid w:val="003B25FD"/>
    <w:rsid w:val="003B2A1B"/>
    <w:rsid w:val="003B2CE3"/>
    <w:rsid w:val="003B3D93"/>
    <w:rsid w:val="003B40D1"/>
    <w:rsid w:val="003B433F"/>
    <w:rsid w:val="003B4A93"/>
    <w:rsid w:val="003B4D5B"/>
    <w:rsid w:val="003B4DE8"/>
    <w:rsid w:val="003B4EDA"/>
    <w:rsid w:val="003B50CD"/>
    <w:rsid w:val="003B512F"/>
    <w:rsid w:val="003B58B1"/>
    <w:rsid w:val="003B59DF"/>
    <w:rsid w:val="003B5A44"/>
    <w:rsid w:val="003B6395"/>
    <w:rsid w:val="003B6815"/>
    <w:rsid w:val="003B6F69"/>
    <w:rsid w:val="003B70C3"/>
    <w:rsid w:val="003B789A"/>
    <w:rsid w:val="003B7B26"/>
    <w:rsid w:val="003C026C"/>
    <w:rsid w:val="003C0475"/>
    <w:rsid w:val="003C0555"/>
    <w:rsid w:val="003C0886"/>
    <w:rsid w:val="003C09C4"/>
    <w:rsid w:val="003C140B"/>
    <w:rsid w:val="003C16C1"/>
    <w:rsid w:val="003C1883"/>
    <w:rsid w:val="003C1938"/>
    <w:rsid w:val="003C1961"/>
    <w:rsid w:val="003C1968"/>
    <w:rsid w:val="003C2439"/>
    <w:rsid w:val="003C24D2"/>
    <w:rsid w:val="003C2562"/>
    <w:rsid w:val="003C2C65"/>
    <w:rsid w:val="003C32A3"/>
    <w:rsid w:val="003C3364"/>
    <w:rsid w:val="003C381D"/>
    <w:rsid w:val="003C3BB0"/>
    <w:rsid w:val="003C40B8"/>
    <w:rsid w:val="003C411D"/>
    <w:rsid w:val="003C42EA"/>
    <w:rsid w:val="003C4904"/>
    <w:rsid w:val="003C4DCB"/>
    <w:rsid w:val="003C528F"/>
    <w:rsid w:val="003C55AC"/>
    <w:rsid w:val="003C5CBB"/>
    <w:rsid w:val="003C682A"/>
    <w:rsid w:val="003C6A9E"/>
    <w:rsid w:val="003C6FB6"/>
    <w:rsid w:val="003C70C5"/>
    <w:rsid w:val="003C7880"/>
    <w:rsid w:val="003C78F7"/>
    <w:rsid w:val="003C7D29"/>
    <w:rsid w:val="003C7DE2"/>
    <w:rsid w:val="003C7F67"/>
    <w:rsid w:val="003D0AF6"/>
    <w:rsid w:val="003D1174"/>
    <w:rsid w:val="003D16C1"/>
    <w:rsid w:val="003D177E"/>
    <w:rsid w:val="003D1854"/>
    <w:rsid w:val="003D1DB6"/>
    <w:rsid w:val="003D1E2C"/>
    <w:rsid w:val="003D1F1B"/>
    <w:rsid w:val="003D22D9"/>
    <w:rsid w:val="003D235C"/>
    <w:rsid w:val="003D27A7"/>
    <w:rsid w:val="003D2A25"/>
    <w:rsid w:val="003D2F2B"/>
    <w:rsid w:val="003D347B"/>
    <w:rsid w:val="003D36EA"/>
    <w:rsid w:val="003D40FE"/>
    <w:rsid w:val="003D4250"/>
    <w:rsid w:val="003D4624"/>
    <w:rsid w:val="003D4A2A"/>
    <w:rsid w:val="003D4B97"/>
    <w:rsid w:val="003D52B3"/>
    <w:rsid w:val="003D579C"/>
    <w:rsid w:val="003D6ACB"/>
    <w:rsid w:val="003D7247"/>
    <w:rsid w:val="003D727B"/>
    <w:rsid w:val="003D7AD8"/>
    <w:rsid w:val="003E0167"/>
    <w:rsid w:val="003E035B"/>
    <w:rsid w:val="003E056D"/>
    <w:rsid w:val="003E0D82"/>
    <w:rsid w:val="003E113D"/>
    <w:rsid w:val="003E18C2"/>
    <w:rsid w:val="003E1D88"/>
    <w:rsid w:val="003E21FE"/>
    <w:rsid w:val="003E239A"/>
    <w:rsid w:val="003E2982"/>
    <w:rsid w:val="003E30FB"/>
    <w:rsid w:val="003E38B3"/>
    <w:rsid w:val="003E4D7D"/>
    <w:rsid w:val="003E57D7"/>
    <w:rsid w:val="003E5A2A"/>
    <w:rsid w:val="003E608E"/>
    <w:rsid w:val="003E63B2"/>
    <w:rsid w:val="003E665D"/>
    <w:rsid w:val="003E6AC8"/>
    <w:rsid w:val="003E7559"/>
    <w:rsid w:val="003E7603"/>
    <w:rsid w:val="003F0126"/>
    <w:rsid w:val="003F0802"/>
    <w:rsid w:val="003F1336"/>
    <w:rsid w:val="003F14B9"/>
    <w:rsid w:val="003F154B"/>
    <w:rsid w:val="003F1960"/>
    <w:rsid w:val="003F1BF0"/>
    <w:rsid w:val="003F29A6"/>
    <w:rsid w:val="003F2FFB"/>
    <w:rsid w:val="003F31D3"/>
    <w:rsid w:val="003F39B5"/>
    <w:rsid w:val="003F3F8D"/>
    <w:rsid w:val="003F42B0"/>
    <w:rsid w:val="003F5030"/>
    <w:rsid w:val="003F510C"/>
    <w:rsid w:val="003F525E"/>
    <w:rsid w:val="003F55EF"/>
    <w:rsid w:val="003F5BCE"/>
    <w:rsid w:val="003F604E"/>
    <w:rsid w:val="003F6521"/>
    <w:rsid w:val="003F6CC9"/>
    <w:rsid w:val="003F7122"/>
    <w:rsid w:val="003F76A5"/>
    <w:rsid w:val="003F7ED4"/>
    <w:rsid w:val="004000E3"/>
    <w:rsid w:val="00400129"/>
    <w:rsid w:val="004004C8"/>
    <w:rsid w:val="00400746"/>
    <w:rsid w:val="00400779"/>
    <w:rsid w:val="00400B10"/>
    <w:rsid w:val="00400F8C"/>
    <w:rsid w:val="004019D6"/>
    <w:rsid w:val="00401BF8"/>
    <w:rsid w:val="00401CD7"/>
    <w:rsid w:val="00402007"/>
    <w:rsid w:val="0040230B"/>
    <w:rsid w:val="004024B5"/>
    <w:rsid w:val="004025BC"/>
    <w:rsid w:val="00402B1A"/>
    <w:rsid w:val="00402D39"/>
    <w:rsid w:val="00402F98"/>
    <w:rsid w:val="0040319E"/>
    <w:rsid w:val="004038D6"/>
    <w:rsid w:val="004038DF"/>
    <w:rsid w:val="004039CB"/>
    <w:rsid w:val="00403BCB"/>
    <w:rsid w:val="0040481B"/>
    <w:rsid w:val="0040486B"/>
    <w:rsid w:val="00406192"/>
    <w:rsid w:val="00406218"/>
    <w:rsid w:val="004062BF"/>
    <w:rsid w:val="00406401"/>
    <w:rsid w:val="004064FC"/>
    <w:rsid w:val="00406B59"/>
    <w:rsid w:val="00406BC1"/>
    <w:rsid w:val="00406E61"/>
    <w:rsid w:val="004076A6"/>
    <w:rsid w:val="00407AC6"/>
    <w:rsid w:val="00407CC5"/>
    <w:rsid w:val="004107C4"/>
    <w:rsid w:val="004107C6"/>
    <w:rsid w:val="004108CF"/>
    <w:rsid w:val="004109D3"/>
    <w:rsid w:val="00410BA5"/>
    <w:rsid w:val="00410C24"/>
    <w:rsid w:val="00410CFE"/>
    <w:rsid w:val="004110FF"/>
    <w:rsid w:val="00411514"/>
    <w:rsid w:val="00411BC2"/>
    <w:rsid w:val="00411D71"/>
    <w:rsid w:val="0041202C"/>
    <w:rsid w:val="00412171"/>
    <w:rsid w:val="00412827"/>
    <w:rsid w:val="004132CC"/>
    <w:rsid w:val="00413834"/>
    <w:rsid w:val="00413DF8"/>
    <w:rsid w:val="00414060"/>
    <w:rsid w:val="004143AE"/>
    <w:rsid w:val="0041450C"/>
    <w:rsid w:val="004145B3"/>
    <w:rsid w:val="00415562"/>
    <w:rsid w:val="0041597F"/>
    <w:rsid w:val="00415ADB"/>
    <w:rsid w:val="00415C71"/>
    <w:rsid w:val="00415E43"/>
    <w:rsid w:val="00416109"/>
    <w:rsid w:val="00416A8D"/>
    <w:rsid w:val="00416B5F"/>
    <w:rsid w:val="00417462"/>
    <w:rsid w:val="004177B8"/>
    <w:rsid w:val="004200C4"/>
    <w:rsid w:val="00420372"/>
    <w:rsid w:val="004207B0"/>
    <w:rsid w:val="00420940"/>
    <w:rsid w:val="00420C6D"/>
    <w:rsid w:val="00420F7C"/>
    <w:rsid w:val="00421147"/>
    <w:rsid w:val="00421193"/>
    <w:rsid w:val="0042196A"/>
    <w:rsid w:val="00421DF0"/>
    <w:rsid w:val="0042243E"/>
    <w:rsid w:val="00422994"/>
    <w:rsid w:val="004231E1"/>
    <w:rsid w:val="004236EB"/>
    <w:rsid w:val="004237EA"/>
    <w:rsid w:val="00423B63"/>
    <w:rsid w:val="00423C26"/>
    <w:rsid w:val="004242A3"/>
    <w:rsid w:val="004246AB"/>
    <w:rsid w:val="004246CB"/>
    <w:rsid w:val="00424DFB"/>
    <w:rsid w:val="004252BA"/>
    <w:rsid w:val="00425533"/>
    <w:rsid w:val="0042581C"/>
    <w:rsid w:val="00426766"/>
    <w:rsid w:val="00426816"/>
    <w:rsid w:val="004269E7"/>
    <w:rsid w:val="00426C06"/>
    <w:rsid w:val="0042706A"/>
    <w:rsid w:val="004272FF"/>
    <w:rsid w:val="004273BD"/>
    <w:rsid w:val="00427CE1"/>
    <w:rsid w:val="00427EDA"/>
    <w:rsid w:val="00430D28"/>
    <w:rsid w:val="00430DA1"/>
    <w:rsid w:val="00430FE0"/>
    <w:rsid w:val="00431358"/>
    <w:rsid w:val="004317DC"/>
    <w:rsid w:val="00431AAA"/>
    <w:rsid w:val="00431B6C"/>
    <w:rsid w:val="00431D10"/>
    <w:rsid w:val="0043239B"/>
    <w:rsid w:val="004327CD"/>
    <w:rsid w:val="004329B4"/>
    <w:rsid w:val="00432C5D"/>
    <w:rsid w:val="00433137"/>
    <w:rsid w:val="004335CA"/>
    <w:rsid w:val="00433600"/>
    <w:rsid w:val="0043378C"/>
    <w:rsid w:val="00433C51"/>
    <w:rsid w:val="00434EAF"/>
    <w:rsid w:val="00435795"/>
    <w:rsid w:val="00435AAB"/>
    <w:rsid w:val="00435BC7"/>
    <w:rsid w:val="00436A1E"/>
    <w:rsid w:val="00436C46"/>
    <w:rsid w:val="00436C4E"/>
    <w:rsid w:val="00436CFB"/>
    <w:rsid w:val="00436F6C"/>
    <w:rsid w:val="00437353"/>
    <w:rsid w:val="004405D9"/>
    <w:rsid w:val="00440C3F"/>
    <w:rsid w:val="004417BA"/>
    <w:rsid w:val="00441F8B"/>
    <w:rsid w:val="00442B1E"/>
    <w:rsid w:val="00443A86"/>
    <w:rsid w:val="00443CB3"/>
    <w:rsid w:val="00443DB7"/>
    <w:rsid w:val="0044578F"/>
    <w:rsid w:val="00445EE0"/>
    <w:rsid w:val="00446594"/>
    <w:rsid w:val="00446ACB"/>
    <w:rsid w:val="00446B18"/>
    <w:rsid w:val="00447DBA"/>
    <w:rsid w:val="00450348"/>
    <w:rsid w:val="0045036C"/>
    <w:rsid w:val="00450378"/>
    <w:rsid w:val="00450E75"/>
    <w:rsid w:val="0045157D"/>
    <w:rsid w:val="00451AC4"/>
    <w:rsid w:val="00451CB7"/>
    <w:rsid w:val="00452C58"/>
    <w:rsid w:val="00452EC4"/>
    <w:rsid w:val="00453553"/>
    <w:rsid w:val="00453BA2"/>
    <w:rsid w:val="00453D48"/>
    <w:rsid w:val="004541FB"/>
    <w:rsid w:val="00454553"/>
    <w:rsid w:val="0045499D"/>
    <w:rsid w:val="00454DB8"/>
    <w:rsid w:val="00455180"/>
    <w:rsid w:val="00455666"/>
    <w:rsid w:val="00455879"/>
    <w:rsid w:val="004561B2"/>
    <w:rsid w:val="0045642E"/>
    <w:rsid w:val="00456561"/>
    <w:rsid w:val="004568A7"/>
    <w:rsid w:val="00456BBD"/>
    <w:rsid w:val="00456C86"/>
    <w:rsid w:val="004572E3"/>
    <w:rsid w:val="004575AF"/>
    <w:rsid w:val="0045763F"/>
    <w:rsid w:val="00457675"/>
    <w:rsid w:val="00457934"/>
    <w:rsid w:val="00457991"/>
    <w:rsid w:val="00460713"/>
    <w:rsid w:val="00460742"/>
    <w:rsid w:val="0046094A"/>
    <w:rsid w:val="00460EF3"/>
    <w:rsid w:val="004620F7"/>
    <w:rsid w:val="00462276"/>
    <w:rsid w:val="00462392"/>
    <w:rsid w:val="00462395"/>
    <w:rsid w:val="00462894"/>
    <w:rsid w:val="00462AB6"/>
    <w:rsid w:val="00462AE3"/>
    <w:rsid w:val="00462E13"/>
    <w:rsid w:val="00463051"/>
    <w:rsid w:val="004630AC"/>
    <w:rsid w:val="004638E7"/>
    <w:rsid w:val="00463D7E"/>
    <w:rsid w:val="00463F22"/>
    <w:rsid w:val="0046592E"/>
    <w:rsid w:val="004659A1"/>
    <w:rsid w:val="00465BBC"/>
    <w:rsid w:val="00466EFC"/>
    <w:rsid w:val="0046762F"/>
    <w:rsid w:val="004677D7"/>
    <w:rsid w:val="00470DD9"/>
    <w:rsid w:val="00470FFC"/>
    <w:rsid w:val="004710B4"/>
    <w:rsid w:val="00471262"/>
    <w:rsid w:val="00471549"/>
    <w:rsid w:val="00471690"/>
    <w:rsid w:val="00471796"/>
    <w:rsid w:val="00471D73"/>
    <w:rsid w:val="00472207"/>
    <w:rsid w:val="00472997"/>
    <w:rsid w:val="0047428A"/>
    <w:rsid w:val="00474BA8"/>
    <w:rsid w:val="00475215"/>
    <w:rsid w:val="00475447"/>
    <w:rsid w:val="00475CD6"/>
    <w:rsid w:val="00475D4E"/>
    <w:rsid w:val="00476280"/>
    <w:rsid w:val="0047636B"/>
    <w:rsid w:val="00476ABA"/>
    <w:rsid w:val="00476B77"/>
    <w:rsid w:val="00477521"/>
    <w:rsid w:val="00477BE8"/>
    <w:rsid w:val="00477D3A"/>
    <w:rsid w:val="00477E24"/>
    <w:rsid w:val="00480B79"/>
    <w:rsid w:val="00480C6C"/>
    <w:rsid w:val="00481A07"/>
    <w:rsid w:val="00481D47"/>
    <w:rsid w:val="00481F1D"/>
    <w:rsid w:val="0048242E"/>
    <w:rsid w:val="004829A6"/>
    <w:rsid w:val="00482F83"/>
    <w:rsid w:val="004837F2"/>
    <w:rsid w:val="004837F8"/>
    <w:rsid w:val="004840E4"/>
    <w:rsid w:val="004844A0"/>
    <w:rsid w:val="004844C4"/>
    <w:rsid w:val="00484695"/>
    <w:rsid w:val="00484A4F"/>
    <w:rsid w:val="00484CD6"/>
    <w:rsid w:val="00485943"/>
    <w:rsid w:val="00485D89"/>
    <w:rsid w:val="00485E2B"/>
    <w:rsid w:val="00486328"/>
    <w:rsid w:val="00486B38"/>
    <w:rsid w:val="004873A7"/>
    <w:rsid w:val="00487B40"/>
    <w:rsid w:val="00490700"/>
    <w:rsid w:val="00490C53"/>
    <w:rsid w:val="00490DE3"/>
    <w:rsid w:val="00490E8E"/>
    <w:rsid w:val="00491041"/>
    <w:rsid w:val="00491363"/>
    <w:rsid w:val="004918EB"/>
    <w:rsid w:val="004925C5"/>
    <w:rsid w:val="00492999"/>
    <w:rsid w:val="00493111"/>
    <w:rsid w:val="00493707"/>
    <w:rsid w:val="00493A4C"/>
    <w:rsid w:val="00493E91"/>
    <w:rsid w:val="00494384"/>
    <w:rsid w:val="00494935"/>
    <w:rsid w:val="00494D7A"/>
    <w:rsid w:val="004950E0"/>
    <w:rsid w:val="004952D8"/>
    <w:rsid w:val="004959E1"/>
    <w:rsid w:val="00495B05"/>
    <w:rsid w:val="00495E32"/>
    <w:rsid w:val="00495E51"/>
    <w:rsid w:val="00495FD4"/>
    <w:rsid w:val="00496774"/>
    <w:rsid w:val="0049712C"/>
    <w:rsid w:val="004A0B54"/>
    <w:rsid w:val="004A0CEF"/>
    <w:rsid w:val="004A0D16"/>
    <w:rsid w:val="004A1952"/>
    <w:rsid w:val="004A1A8F"/>
    <w:rsid w:val="004A21F3"/>
    <w:rsid w:val="004A3570"/>
    <w:rsid w:val="004A3ADD"/>
    <w:rsid w:val="004A3DCB"/>
    <w:rsid w:val="004A49F6"/>
    <w:rsid w:val="004A5592"/>
    <w:rsid w:val="004A5595"/>
    <w:rsid w:val="004A5922"/>
    <w:rsid w:val="004A596A"/>
    <w:rsid w:val="004A5E5F"/>
    <w:rsid w:val="004A6401"/>
    <w:rsid w:val="004A67FE"/>
    <w:rsid w:val="004A7311"/>
    <w:rsid w:val="004A748F"/>
    <w:rsid w:val="004A7612"/>
    <w:rsid w:val="004A7A2B"/>
    <w:rsid w:val="004A7F96"/>
    <w:rsid w:val="004A7FA2"/>
    <w:rsid w:val="004B006B"/>
    <w:rsid w:val="004B0322"/>
    <w:rsid w:val="004B0414"/>
    <w:rsid w:val="004B05D2"/>
    <w:rsid w:val="004B13E7"/>
    <w:rsid w:val="004B1EB0"/>
    <w:rsid w:val="004B22E5"/>
    <w:rsid w:val="004B2E46"/>
    <w:rsid w:val="004B31D0"/>
    <w:rsid w:val="004B34F9"/>
    <w:rsid w:val="004B35FC"/>
    <w:rsid w:val="004B3A47"/>
    <w:rsid w:val="004B3FA2"/>
    <w:rsid w:val="004B41D6"/>
    <w:rsid w:val="004B45D3"/>
    <w:rsid w:val="004B4D38"/>
    <w:rsid w:val="004B4F05"/>
    <w:rsid w:val="004B5A8D"/>
    <w:rsid w:val="004B5E7B"/>
    <w:rsid w:val="004B5F82"/>
    <w:rsid w:val="004B6322"/>
    <w:rsid w:val="004B66A3"/>
    <w:rsid w:val="004B6784"/>
    <w:rsid w:val="004B6AAC"/>
    <w:rsid w:val="004B6F79"/>
    <w:rsid w:val="004B72C0"/>
    <w:rsid w:val="004B7B99"/>
    <w:rsid w:val="004B7C62"/>
    <w:rsid w:val="004B7C91"/>
    <w:rsid w:val="004C022B"/>
    <w:rsid w:val="004C0DF4"/>
    <w:rsid w:val="004C1363"/>
    <w:rsid w:val="004C1556"/>
    <w:rsid w:val="004C191A"/>
    <w:rsid w:val="004C21B5"/>
    <w:rsid w:val="004C2408"/>
    <w:rsid w:val="004C25AF"/>
    <w:rsid w:val="004C26FE"/>
    <w:rsid w:val="004C29F1"/>
    <w:rsid w:val="004C2D22"/>
    <w:rsid w:val="004C2E23"/>
    <w:rsid w:val="004C331C"/>
    <w:rsid w:val="004C3DC5"/>
    <w:rsid w:val="004C4CF5"/>
    <w:rsid w:val="004C4ED6"/>
    <w:rsid w:val="004C4F06"/>
    <w:rsid w:val="004C5463"/>
    <w:rsid w:val="004C548B"/>
    <w:rsid w:val="004C5A86"/>
    <w:rsid w:val="004C6811"/>
    <w:rsid w:val="004C6950"/>
    <w:rsid w:val="004C6987"/>
    <w:rsid w:val="004C71DB"/>
    <w:rsid w:val="004C788B"/>
    <w:rsid w:val="004D041A"/>
    <w:rsid w:val="004D0B66"/>
    <w:rsid w:val="004D0B7E"/>
    <w:rsid w:val="004D0CB1"/>
    <w:rsid w:val="004D13FA"/>
    <w:rsid w:val="004D1E7C"/>
    <w:rsid w:val="004D1EF7"/>
    <w:rsid w:val="004D1FAC"/>
    <w:rsid w:val="004D2626"/>
    <w:rsid w:val="004D2692"/>
    <w:rsid w:val="004D2CE9"/>
    <w:rsid w:val="004D307D"/>
    <w:rsid w:val="004D3102"/>
    <w:rsid w:val="004D37E6"/>
    <w:rsid w:val="004D3D2D"/>
    <w:rsid w:val="004D42A3"/>
    <w:rsid w:val="004D5099"/>
    <w:rsid w:val="004D57DD"/>
    <w:rsid w:val="004D5AAC"/>
    <w:rsid w:val="004D5BBF"/>
    <w:rsid w:val="004D5F17"/>
    <w:rsid w:val="004D665D"/>
    <w:rsid w:val="004D793F"/>
    <w:rsid w:val="004D7A79"/>
    <w:rsid w:val="004D7E4A"/>
    <w:rsid w:val="004D7E6B"/>
    <w:rsid w:val="004E0334"/>
    <w:rsid w:val="004E09C1"/>
    <w:rsid w:val="004E0F1B"/>
    <w:rsid w:val="004E1393"/>
    <w:rsid w:val="004E13F0"/>
    <w:rsid w:val="004E1DCC"/>
    <w:rsid w:val="004E22D9"/>
    <w:rsid w:val="004E25BF"/>
    <w:rsid w:val="004E263F"/>
    <w:rsid w:val="004E2942"/>
    <w:rsid w:val="004E33BB"/>
    <w:rsid w:val="004E3543"/>
    <w:rsid w:val="004E39CC"/>
    <w:rsid w:val="004E39DA"/>
    <w:rsid w:val="004E3CEF"/>
    <w:rsid w:val="004E3EAE"/>
    <w:rsid w:val="004E3F87"/>
    <w:rsid w:val="004E3F8A"/>
    <w:rsid w:val="004E4578"/>
    <w:rsid w:val="004E4689"/>
    <w:rsid w:val="004E47B7"/>
    <w:rsid w:val="004E4BA8"/>
    <w:rsid w:val="004E5090"/>
    <w:rsid w:val="004E5381"/>
    <w:rsid w:val="004E5ABE"/>
    <w:rsid w:val="004E5E74"/>
    <w:rsid w:val="004E6478"/>
    <w:rsid w:val="004E6682"/>
    <w:rsid w:val="004E6770"/>
    <w:rsid w:val="004E677C"/>
    <w:rsid w:val="004E6840"/>
    <w:rsid w:val="004E7227"/>
    <w:rsid w:val="004E77B9"/>
    <w:rsid w:val="004E7FAE"/>
    <w:rsid w:val="004F0033"/>
    <w:rsid w:val="004F04DF"/>
    <w:rsid w:val="004F0A55"/>
    <w:rsid w:val="004F0EDB"/>
    <w:rsid w:val="004F1049"/>
    <w:rsid w:val="004F1483"/>
    <w:rsid w:val="004F1CA0"/>
    <w:rsid w:val="004F1DF1"/>
    <w:rsid w:val="004F2240"/>
    <w:rsid w:val="004F2732"/>
    <w:rsid w:val="004F2AD5"/>
    <w:rsid w:val="004F2D43"/>
    <w:rsid w:val="004F2DDC"/>
    <w:rsid w:val="004F304E"/>
    <w:rsid w:val="004F3EF2"/>
    <w:rsid w:val="004F4974"/>
    <w:rsid w:val="004F543E"/>
    <w:rsid w:val="004F58DE"/>
    <w:rsid w:val="004F5DF7"/>
    <w:rsid w:val="004F5F32"/>
    <w:rsid w:val="004F65E9"/>
    <w:rsid w:val="004F6CE4"/>
    <w:rsid w:val="004F6FE7"/>
    <w:rsid w:val="004F75E7"/>
    <w:rsid w:val="004F76A8"/>
    <w:rsid w:val="004F7A3E"/>
    <w:rsid w:val="004F7AA1"/>
    <w:rsid w:val="0050039C"/>
    <w:rsid w:val="0050081E"/>
    <w:rsid w:val="0050087A"/>
    <w:rsid w:val="00500D62"/>
    <w:rsid w:val="005014D0"/>
    <w:rsid w:val="00501D66"/>
    <w:rsid w:val="005023DA"/>
    <w:rsid w:val="005028BE"/>
    <w:rsid w:val="00502B10"/>
    <w:rsid w:val="00503364"/>
    <w:rsid w:val="00503C14"/>
    <w:rsid w:val="00503E6C"/>
    <w:rsid w:val="0050444E"/>
    <w:rsid w:val="005048E9"/>
    <w:rsid w:val="00504A88"/>
    <w:rsid w:val="005052FF"/>
    <w:rsid w:val="00505430"/>
    <w:rsid w:val="00505CC0"/>
    <w:rsid w:val="00505E7A"/>
    <w:rsid w:val="00505F00"/>
    <w:rsid w:val="005064BB"/>
    <w:rsid w:val="005067E2"/>
    <w:rsid w:val="00506E14"/>
    <w:rsid w:val="00506F9D"/>
    <w:rsid w:val="0051050E"/>
    <w:rsid w:val="00510764"/>
    <w:rsid w:val="00510C57"/>
    <w:rsid w:val="00510F0D"/>
    <w:rsid w:val="00512051"/>
    <w:rsid w:val="0051217F"/>
    <w:rsid w:val="00512D98"/>
    <w:rsid w:val="005130D7"/>
    <w:rsid w:val="005133F7"/>
    <w:rsid w:val="00513AB8"/>
    <w:rsid w:val="00514161"/>
    <w:rsid w:val="00514EE2"/>
    <w:rsid w:val="0051578E"/>
    <w:rsid w:val="00515BF3"/>
    <w:rsid w:val="00515FE6"/>
    <w:rsid w:val="00516485"/>
    <w:rsid w:val="00516820"/>
    <w:rsid w:val="00516D7A"/>
    <w:rsid w:val="00516F58"/>
    <w:rsid w:val="00517617"/>
    <w:rsid w:val="005179B6"/>
    <w:rsid w:val="00517D16"/>
    <w:rsid w:val="00517DD1"/>
    <w:rsid w:val="00517E36"/>
    <w:rsid w:val="005200C7"/>
    <w:rsid w:val="00520478"/>
    <w:rsid w:val="0052054A"/>
    <w:rsid w:val="005206BB"/>
    <w:rsid w:val="00520863"/>
    <w:rsid w:val="00520B53"/>
    <w:rsid w:val="00520E7B"/>
    <w:rsid w:val="0052193D"/>
    <w:rsid w:val="005222F8"/>
    <w:rsid w:val="00522335"/>
    <w:rsid w:val="0052248A"/>
    <w:rsid w:val="00522523"/>
    <w:rsid w:val="0052257D"/>
    <w:rsid w:val="0052276B"/>
    <w:rsid w:val="00522C7F"/>
    <w:rsid w:val="00523104"/>
    <w:rsid w:val="005255B1"/>
    <w:rsid w:val="005255BD"/>
    <w:rsid w:val="00526593"/>
    <w:rsid w:val="005272F1"/>
    <w:rsid w:val="00527B2E"/>
    <w:rsid w:val="00527D81"/>
    <w:rsid w:val="00527EEB"/>
    <w:rsid w:val="0053002D"/>
    <w:rsid w:val="005301CC"/>
    <w:rsid w:val="00530262"/>
    <w:rsid w:val="00530572"/>
    <w:rsid w:val="005308E0"/>
    <w:rsid w:val="005308F3"/>
    <w:rsid w:val="00530F16"/>
    <w:rsid w:val="00531405"/>
    <w:rsid w:val="0053156A"/>
    <w:rsid w:val="005316DA"/>
    <w:rsid w:val="00531B2F"/>
    <w:rsid w:val="00531C7B"/>
    <w:rsid w:val="00531DEC"/>
    <w:rsid w:val="00531F01"/>
    <w:rsid w:val="005323E0"/>
    <w:rsid w:val="005327BA"/>
    <w:rsid w:val="0053341F"/>
    <w:rsid w:val="00533749"/>
    <w:rsid w:val="0053408B"/>
    <w:rsid w:val="00534A65"/>
    <w:rsid w:val="00535383"/>
    <w:rsid w:val="00535C58"/>
    <w:rsid w:val="00535D21"/>
    <w:rsid w:val="00536780"/>
    <w:rsid w:val="00536894"/>
    <w:rsid w:val="0054092C"/>
    <w:rsid w:val="00541524"/>
    <w:rsid w:val="0054176A"/>
    <w:rsid w:val="00541BEB"/>
    <w:rsid w:val="005428E2"/>
    <w:rsid w:val="00542AF1"/>
    <w:rsid w:val="00542CB8"/>
    <w:rsid w:val="00542E4F"/>
    <w:rsid w:val="0054320F"/>
    <w:rsid w:val="005438A1"/>
    <w:rsid w:val="00543A7D"/>
    <w:rsid w:val="00543B99"/>
    <w:rsid w:val="00544009"/>
    <w:rsid w:val="00544170"/>
    <w:rsid w:val="00544C41"/>
    <w:rsid w:val="00544ED3"/>
    <w:rsid w:val="00545210"/>
    <w:rsid w:val="0054555E"/>
    <w:rsid w:val="005456A5"/>
    <w:rsid w:val="0054574F"/>
    <w:rsid w:val="0054599B"/>
    <w:rsid w:val="00545A6F"/>
    <w:rsid w:val="0054630C"/>
    <w:rsid w:val="00546600"/>
    <w:rsid w:val="00546C58"/>
    <w:rsid w:val="005471F2"/>
    <w:rsid w:val="005505F5"/>
    <w:rsid w:val="00550C6F"/>
    <w:rsid w:val="00550FA9"/>
    <w:rsid w:val="005510C1"/>
    <w:rsid w:val="005510D6"/>
    <w:rsid w:val="005519DC"/>
    <w:rsid w:val="005528DD"/>
    <w:rsid w:val="005529EE"/>
    <w:rsid w:val="00552B06"/>
    <w:rsid w:val="005535D2"/>
    <w:rsid w:val="0055371A"/>
    <w:rsid w:val="005539C9"/>
    <w:rsid w:val="00553DEF"/>
    <w:rsid w:val="005542BD"/>
    <w:rsid w:val="005544FD"/>
    <w:rsid w:val="00554828"/>
    <w:rsid w:val="00554A57"/>
    <w:rsid w:val="005554A2"/>
    <w:rsid w:val="00555929"/>
    <w:rsid w:val="00555AE0"/>
    <w:rsid w:val="005561E9"/>
    <w:rsid w:val="00556378"/>
    <w:rsid w:val="005563C9"/>
    <w:rsid w:val="0055648D"/>
    <w:rsid w:val="00556498"/>
    <w:rsid w:val="00556759"/>
    <w:rsid w:val="0055694C"/>
    <w:rsid w:val="00556BE0"/>
    <w:rsid w:val="00556F9B"/>
    <w:rsid w:val="005572C9"/>
    <w:rsid w:val="00557307"/>
    <w:rsid w:val="0055778C"/>
    <w:rsid w:val="00557A5D"/>
    <w:rsid w:val="00560364"/>
    <w:rsid w:val="005604D1"/>
    <w:rsid w:val="0056059F"/>
    <w:rsid w:val="005605F0"/>
    <w:rsid w:val="005606CC"/>
    <w:rsid w:val="00560EE0"/>
    <w:rsid w:val="005611D6"/>
    <w:rsid w:val="00561773"/>
    <w:rsid w:val="00561840"/>
    <w:rsid w:val="00561C17"/>
    <w:rsid w:val="0056207B"/>
    <w:rsid w:val="00562272"/>
    <w:rsid w:val="005622BF"/>
    <w:rsid w:val="00562D43"/>
    <w:rsid w:val="00563963"/>
    <w:rsid w:val="005639F8"/>
    <w:rsid w:val="00563CE8"/>
    <w:rsid w:val="00563E31"/>
    <w:rsid w:val="00563EAB"/>
    <w:rsid w:val="00564627"/>
    <w:rsid w:val="005647D0"/>
    <w:rsid w:val="00564812"/>
    <w:rsid w:val="0056485B"/>
    <w:rsid w:val="00564DBC"/>
    <w:rsid w:val="00566437"/>
    <w:rsid w:val="00567148"/>
    <w:rsid w:val="0056729C"/>
    <w:rsid w:val="00570657"/>
    <w:rsid w:val="005709C9"/>
    <w:rsid w:val="005709E3"/>
    <w:rsid w:val="00570F91"/>
    <w:rsid w:val="005711C0"/>
    <w:rsid w:val="00571411"/>
    <w:rsid w:val="00571931"/>
    <w:rsid w:val="00571AC4"/>
    <w:rsid w:val="00571C7E"/>
    <w:rsid w:val="00571E5A"/>
    <w:rsid w:val="005721E6"/>
    <w:rsid w:val="005721F8"/>
    <w:rsid w:val="00572282"/>
    <w:rsid w:val="005722DA"/>
    <w:rsid w:val="00572320"/>
    <w:rsid w:val="0057291E"/>
    <w:rsid w:val="005731DD"/>
    <w:rsid w:val="005754DF"/>
    <w:rsid w:val="00576670"/>
    <w:rsid w:val="005766F1"/>
    <w:rsid w:val="00577448"/>
    <w:rsid w:val="005777CE"/>
    <w:rsid w:val="00577D40"/>
    <w:rsid w:val="00577F71"/>
    <w:rsid w:val="00577F7B"/>
    <w:rsid w:val="00580078"/>
    <w:rsid w:val="005800B5"/>
    <w:rsid w:val="00580836"/>
    <w:rsid w:val="00580C64"/>
    <w:rsid w:val="00581242"/>
    <w:rsid w:val="0058190B"/>
    <w:rsid w:val="00581A31"/>
    <w:rsid w:val="00581B34"/>
    <w:rsid w:val="00582511"/>
    <w:rsid w:val="00582BCA"/>
    <w:rsid w:val="005831C9"/>
    <w:rsid w:val="0058352C"/>
    <w:rsid w:val="00583767"/>
    <w:rsid w:val="005837D2"/>
    <w:rsid w:val="00584086"/>
    <w:rsid w:val="005844B2"/>
    <w:rsid w:val="005844F1"/>
    <w:rsid w:val="00584535"/>
    <w:rsid w:val="00584930"/>
    <w:rsid w:val="00584BFC"/>
    <w:rsid w:val="00584DBD"/>
    <w:rsid w:val="00584E82"/>
    <w:rsid w:val="00584F1B"/>
    <w:rsid w:val="0058558E"/>
    <w:rsid w:val="005857BC"/>
    <w:rsid w:val="00585ADD"/>
    <w:rsid w:val="00585E03"/>
    <w:rsid w:val="00586119"/>
    <w:rsid w:val="00586362"/>
    <w:rsid w:val="00586CBC"/>
    <w:rsid w:val="00586D80"/>
    <w:rsid w:val="00586FCE"/>
    <w:rsid w:val="00587158"/>
    <w:rsid w:val="005872CA"/>
    <w:rsid w:val="0058760B"/>
    <w:rsid w:val="00587AB7"/>
    <w:rsid w:val="00587B28"/>
    <w:rsid w:val="00587F56"/>
    <w:rsid w:val="005903E5"/>
    <w:rsid w:val="00590BEB"/>
    <w:rsid w:val="00590F50"/>
    <w:rsid w:val="005910E2"/>
    <w:rsid w:val="0059120A"/>
    <w:rsid w:val="00591FDB"/>
    <w:rsid w:val="0059208C"/>
    <w:rsid w:val="00592890"/>
    <w:rsid w:val="00592AA6"/>
    <w:rsid w:val="00592F7E"/>
    <w:rsid w:val="005932CC"/>
    <w:rsid w:val="0059388F"/>
    <w:rsid w:val="0059392D"/>
    <w:rsid w:val="0059394D"/>
    <w:rsid w:val="00593EC7"/>
    <w:rsid w:val="0059433C"/>
    <w:rsid w:val="0059472D"/>
    <w:rsid w:val="00594923"/>
    <w:rsid w:val="00594B07"/>
    <w:rsid w:val="005953AE"/>
    <w:rsid w:val="00595A68"/>
    <w:rsid w:val="00595D4C"/>
    <w:rsid w:val="00595FF6"/>
    <w:rsid w:val="0059686E"/>
    <w:rsid w:val="00596B63"/>
    <w:rsid w:val="00596B9F"/>
    <w:rsid w:val="00596F7A"/>
    <w:rsid w:val="00597C19"/>
    <w:rsid w:val="00597F28"/>
    <w:rsid w:val="005A01FD"/>
    <w:rsid w:val="005A0294"/>
    <w:rsid w:val="005A0810"/>
    <w:rsid w:val="005A1296"/>
    <w:rsid w:val="005A154A"/>
    <w:rsid w:val="005A15DB"/>
    <w:rsid w:val="005A1D34"/>
    <w:rsid w:val="005A21F5"/>
    <w:rsid w:val="005A2597"/>
    <w:rsid w:val="005A264F"/>
    <w:rsid w:val="005A28C7"/>
    <w:rsid w:val="005A3911"/>
    <w:rsid w:val="005A3C6E"/>
    <w:rsid w:val="005A4071"/>
    <w:rsid w:val="005A51AA"/>
    <w:rsid w:val="005A524A"/>
    <w:rsid w:val="005A5490"/>
    <w:rsid w:val="005A54BC"/>
    <w:rsid w:val="005A5581"/>
    <w:rsid w:val="005A6DB2"/>
    <w:rsid w:val="005A7079"/>
    <w:rsid w:val="005A7779"/>
    <w:rsid w:val="005A777D"/>
    <w:rsid w:val="005A7C1F"/>
    <w:rsid w:val="005A7CD4"/>
    <w:rsid w:val="005B0048"/>
    <w:rsid w:val="005B00F7"/>
    <w:rsid w:val="005B01FC"/>
    <w:rsid w:val="005B0988"/>
    <w:rsid w:val="005B121F"/>
    <w:rsid w:val="005B1941"/>
    <w:rsid w:val="005B1D31"/>
    <w:rsid w:val="005B1E6A"/>
    <w:rsid w:val="005B30EE"/>
    <w:rsid w:val="005B4202"/>
    <w:rsid w:val="005B442E"/>
    <w:rsid w:val="005B496C"/>
    <w:rsid w:val="005B549A"/>
    <w:rsid w:val="005B577E"/>
    <w:rsid w:val="005B585F"/>
    <w:rsid w:val="005B603D"/>
    <w:rsid w:val="005B694D"/>
    <w:rsid w:val="005B6C9A"/>
    <w:rsid w:val="005B6E3F"/>
    <w:rsid w:val="005B76D4"/>
    <w:rsid w:val="005C003E"/>
    <w:rsid w:val="005C0163"/>
    <w:rsid w:val="005C03D4"/>
    <w:rsid w:val="005C0512"/>
    <w:rsid w:val="005C0E71"/>
    <w:rsid w:val="005C0EC0"/>
    <w:rsid w:val="005C191A"/>
    <w:rsid w:val="005C1BF0"/>
    <w:rsid w:val="005C1C9B"/>
    <w:rsid w:val="005C2296"/>
    <w:rsid w:val="005C2890"/>
    <w:rsid w:val="005C2988"/>
    <w:rsid w:val="005C2D6A"/>
    <w:rsid w:val="005C4388"/>
    <w:rsid w:val="005C4493"/>
    <w:rsid w:val="005C44E8"/>
    <w:rsid w:val="005C45E4"/>
    <w:rsid w:val="005C4648"/>
    <w:rsid w:val="005C49CC"/>
    <w:rsid w:val="005C5637"/>
    <w:rsid w:val="005C6054"/>
    <w:rsid w:val="005C65BF"/>
    <w:rsid w:val="005C6C2E"/>
    <w:rsid w:val="005C6D66"/>
    <w:rsid w:val="005C6DCF"/>
    <w:rsid w:val="005C723E"/>
    <w:rsid w:val="005C72ED"/>
    <w:rsid w:val="005C7768"/>
    <w:rsid w:val="005C795B"/>
    <w:rsid w:val="005C79EA"/>
    <w:rsid w:val="005C7A1E"/>
    <w:rsid w:val="005D025B"/>
    <w:rsid w:val="005D0278"/>
    <w:rsid w:val="005D078D"/>
    <w:rsid w:val="005D07C1"/>
    <w:rsid w:val="005D082F"/>
    <w:rsid w:val="005D1128"/>
    <w:rsid w:val="005D1EF4"/>
    <w:rsid w:val="005D2154"/>
    <w:rsid w:val="005D24CF"/>
    <w:rsid w:val="005D2509"/>
    <w:rsid w:val="005D276A"/>
    <w:rsid w:val="005D3037"/>
    <w:rsid w:val="005D30DA"/>
    <w:rsid w:val="005D32E9"/>
    <w:rsid w:val="005D3D0F"/>
    <w:rsid w:val="005D3D66"/>
    <w:rsid w:val="005D3E7B"/>
    <w:rsid w:val="005D4293"/>
    <w:rsid w:val="005D45CC"/>
    <w:rsid w:val="005D4786"/>
    <w:rsid w:val="005D4851"/>
    <w:rsid w:val="005D4F7B"/>
    <w:rsid w:val="005D52C0"/>
    <w:rsid w:val="005D56B0"/>
    <w:rsid w:val="005D5A72"/>
    <w:rsid w:val="005D5AE6"/>
    <w:rsid w:val="005D5CE9"/>
    <w:rsid w:val="005D5DB4"/>
    <w:rsid w:val="005D6D86"/>
    <w:rsid w:val="005D7088"/>
    <w:rsid w:val="005D7418"/>
    <w:rsid w:val="005D76D5"/>
    <w:rsid w:val="005D78ED"/>
    <w:rsid w:val="005E01B0"/>
    <w:rsid w:val="005E0BC0"/>
    <w:rsid w:val="005E1047"/>
    <w:rsid w:val="005E10A8"/>
    <w:rsid w:val="005E1347"/>
    <w:rsid w:val="005E170A"/>
    <w:rsid w:val="005E1794"/>
    <w:rsid w:val="005E2C2B"/>
    <w:rsid w:val="005E3B5F"/>
    <w:rsid w:val="005E40CE"/>
    <w:rsid w:val="005E42D8"/>
    <w:rsid w:val="005E4A99"/>
    <w:rsid w:val="005E4FBB"/>
    <w:rsid w:val="005E5B97"/>
    <w:rsid w:val="005E6099"/>
    <w:rsid w:val="005E669B"/>
    <w:rsid w:val="005E6DB7"/>
    <w:rsid w:val="005E6FB7"/>
    <w:rsid w:val="005E71DF"/>
    <w:rsid w:val="005E77EB"/>
    <w:rsid w:val="005E7882"/>
    <w:rsid w:val="005E7D98"/>
    <w:rsid w:val="005F0339"/>
    <w:rsid w:val="005F0404"/>
    <w:rsid w:val="005F04B7"/>
    <w:rsid w:val="005F08F5"/>
    <w:rsid w:val="005F0E67"/>
    <w:rsid w:val="005F12D8"/>
    <w:rsid w:val="005F1686"/>
    <w:rsid w:val="005F2026"/>
    <w:rsid w:val="005F2E18"/>
    <w:rsid w:val="005F351D"/>
    <w:rsid w:val="005F3D47"/>
    <w:rsid w:val="005F44FD"/>
    <w:rsid w:val="005F4689"/>
    <w:rsid w:val="005F50D3"/>
    <w:rsid w:val="005F529B"/>
    <w:rsid w:val="005F5CB0"/>
    <w:rsid w:val="005F612C"/>
    <w:rsid w:val="005F66EA"/>
    <w:rsid w:val="005F6FB8"/>
    <w:rsid w:val="005F713A"/>
    <w:rsid w:val="005F7A8B"/>
    <w:rsid w:val="005F7EC7"/>
    <w:rsid w:val="0060010C"/>
    <w:rsid w:val="00600564"/>
    <w:rsid w:val="0060058E"/>
    <w:rsid w:val="006009D3"/>
    <w:rsid w:val="00600D2D"/>
    <w:rsid w:val="00600FCE"/>
    <w:rsid w:val="0060135F"/>
    <w:rsid w:val="00601903"/>
    <w:rsid w:val="00602179"/>
    <w:rsid w:val="0060275D"/>
    <w:rsid w:val="00603C06"/>
    <w:rsid w:val="00603C3D"/>
    <w:rsid w:val="006045E6"/>
    <w:rsid w:val="0060526A"/>
    <w:rsid w:val="0060598B"/>
    <w:rsid w:val="00605D71"/>
    <w:rsid w:val="00606B57"/>
    <w:rsid w:val="006073C1"/>
    <w:rsid w:val="00607772"/>
    <w:rsid w:val="006109AD"/>
    <w:rsid w:val="00611060"/>
    <w:rsid w:val="0061108D"/>
    <w:rsid w:val="0061129E"/>
    <w:rsid w:val="0061239A"/>
    <w:rsid w:val="00612A17"/>
    <w:rsid w:val="00612AA0"/>
    <w:rsid w:val="00613908"/>
    <w:rsid w:val="006144B8"/>
    <w:rsid w:val="006147E5"/>
    <w:rsid w:val="006148E9"/>
    <w:rsid w:val="00614F6C"/>
    <w:rsid w:val="006154E7"/>
    <w:rsid w:val="00615A96"/>
    <w:rsid w:val="00616258"/>
    <w:rsid w:val="006162C2"/>
    <w:rsid w:val="00616498"/>
    <w:rsid w:val="00616814"/>
    <w:rsid w:val="00616A32"/>
    <w:rsid w:val="00616C9C"/>
    <w:rsid w:val="00617D05"/>
    <w:rsid w:val="00620574"/>
    <w:rsid w:val="00620C5B"/>
    <w:rsid w:val="00620CBE"/>
    <w:rsid w:val="006213E9"/>
    <w:rsid w:val="00621573"/>
    <w:rsid w:val="006215D9"/>
    <w:rsid w:val="0062197D"/>
    <w:rsid w:val="00621A61"/>
    <w:rsid w:val="00621BEA"/>
    <w:rsid w:val="00621CD3"/>
    <w:rsid w:val="00622294"/>
    <w:rsid w:val="006224AA"/>
    <w:rsid w:val="00622853"/>
    <w:rsid w:val="006229E9"/>
    <w:rsid w:val="00622B1F"/>
    <w:rsid w:val="00622E05"/>
    <w:rsid w:val="00623208"/>
    <w:rsid w:val="006234EC"/>
    <w:rsid w:val="006235FA"/>
    <w:rsid w:val="00623D13"/>
    <w:rsid w:val="00623E95"/>
    <w:rsid w:val="006240CB"/>
    <w:rsid w:val="0062556E"/>
    <w:rsid w:val="0062583C"/>
    <w:rsid w:val="00625AE9"/>
    <w:rsid w:val="00625B7B"/>
    <w:rsid w:val="00625F8F"/>
    <w:rsid w:val="0062643A"/>
    <w:rsid w:val="0062651F"/>
    <w:rsid w:val="006266DF"/>
    <w:rsid w:val="00626882"/>
    <w:rsid w:val="00626E7F"/>
    <w:rsid w:val="00626FB3"/>
    <w:rsid w:val="006272B5"/>
    <w:rsid w:val="00627C1D"/>
    <w:rsid w:val="006303BC"/>
    <w:rsid w:val="00630616"/>
    <w:rsid w:val="00630873"/>
    <w:rsid w:val="0063098F"/>
    <w:rsid w:val="00630C80"/>
    <w:rsid w:val="00631A28"/>
    <w:rsid w:val="00631B0E"/>
    <w:rsid w:val="00631DBB"/>
    <w:rsid w:val="00631F36"/>
    <w:rsid w:val="00632362"/>
    <w:rsid w:val="00632447"/>
    <w:rsid w:val="00632911"/>
    <w:rsid w:val="00632B3B"/>
    <w:rsid w:val="0063429D"/>
    <w:rsid w:val="0063479C"/>
    <w:rsid w:val="006348B9"/>
    <w:rsid w:val="00634C5D"/>
    <w:rsid w:val="00634C67"/>
    <w:rsid w:val="00634D38"/>
    <w:rsid w:val="006350DE"/>
    <w:rsid w:val="00635453"/>
    <w:rsid w:val="00635BB5"/>
    <w:rsid w:val="00635F88"/>
    <w:rsid w:val="006369E8"/>
    <w:rsid w:val="0063708F"/>
    <w:rsid w:val="00637329"/>
    <w:rsid w:val="00637415"/>
    <w:rsid w:val="00637B87"/>
    <w:rsid w:val="00640089"/>
    <w:rsid w:val="00640D35"/>
    <w:rsid w:val="00640DE6"/>
    <w:rsid w:val="0064127E"/>
    <w:rsid w:val="0064194A"/>
    <w:rsid w:val="00641BD9"/>
    <w:rsid w:val="00641BDE"/>
    <w:rsid w:val="00641F8B"/>
    <w:rsid w:val="00642027"/>
    <w:rsid w:val="006425D3"/>
    <w:rsid w:val="00642B5E"/>
    <w:rsid w:val="00642C63"/>
    <w:rsid w:val="0064315F"/>
    <w:rsid w:val="00643335"/>
    <w:rsid w:val="006436BE"/>
    <w:rsid w:val="006443FC"/>
    <w:rsid w:val="0064469D"/>
    <w:rsid w:val="00645284"/>
    <w:rsid w:val="006453ED"/>
    <w:rsid w:val="0064584E"/>
    <w:rsid w:val="00645E52"/>
    <w:rsid w:val="00646403"/>
    <w:rsid w:val="00647127"/>
    <w:rsid w:val="00647E13"/>
    <w:rsid w:val="006501AF"/>
    <w:rsid w:val="006505F5"/>
    <w:rsid w:val="0065060F"/>
    <w:rsid w:val="006508F5"/>
    <w:rsid w:val="00651B2C"/>
    <w:rsid w:val="00651F88"/>
    <w:rsid w:val="00651F9B"/>
    <w:rsid w:val="006521F4"/>
    <w:rsid w:val="0065229A"/>
    <w:rsid w:val="006524BE"/>
    <w:rsid w:val="00652642"/>
    <w:rsid w:val="00652CA6"/>
    <w:rsid w:val="00652FBA"/>
    <w:rsid w:val="0065366D"/>
    <w:rsid w:val="00653B1F"/>
    <w:rsid w:val="00653C12"/>
    <w:rsid w:val="00654309"/>
    <w:rsid w:val="006549AE"/>
    <w:rsid w:val="00654A87"/>
    <w:rsid w:val="00654D6C"/>
    <w:rsid w:val="00654E5B"/>
    <w:rsid w:val="00655011"/>
    <w:rsid w:val="006561EE"/>
    <w:rsid w:val="006563EF"/>
    <w:rsid w:val="0065646F"/>
    <w:rsid w:val="00656D5B"/>
    <w:rsid w:val="0065726F"/>
    <w:rsid w:val="0065735D"/>
    <w:rsid w:val="00657413"/>
    <w:rsid w:val="00657B7C"/>
    <w:rsid w:val="006600D9"/>
    <w:rsid w:val="00660365"/>
    <w:rsid w:val="00660563"/>
    <w:rsid w:val="00660D0C"/>
    <w:rsid w:val="0066141B"/>
    <w:rsid w:val="006614C7"/>
    <w:rsid w:val="00661CED"/>
    <w:rsid w:val="006627F6"/>
    <w:rsid w:val="00662C29"/>
    <w:rsid w:val="006632BB"/>
    <w:rsid w:val="00664810"/>
    <w:rsid w:val="0066595A"/>
    <w:rsid w:val="00665DA2"/>
    <w:rsid w:val="00665EA0"/>
    <w:rsid w:val="00666599"/>
    <w:rsid w:val="00666AC3"/>
    <w:rsid w:val="00666F28"/>
    <w:rsid w:val="0066757B"/>
    <w:rsid w:val="00667CC3"/>
    <w:rsid w:val="006700E9"/>
    <w:rsid w:val="0067020E"/>
    <w:rsid w:val="006704C2"/>
    <w:rsid w:val="00670856"/>
    <w:rsid w:val="00671152"/>
    <w:rsid w:val="00671493"/>
    <w:rsid w:val="006719C7"/>
    <w:rsid w:val="00671BD6"/>
    <w:rsid w:val="006721C4"/>
    <w:rsid w:val="00672578"/>
    <w:rsid w:val="00672BFE"/>
    <w:rsid w:val="00672E08"/>
    <w:rsid w:val="00673562"/>
    <w:rsid w:val="00673617"/>
    <w:rsid w:val="006738E7"/>
    <w:rsid w:val="00674484"/>
    <w:rsid w:val="0067471C"/>
    <w:rsid w:val="006747C4"/>
    <w:rsid w:val="00674A2D"/>
    <w:rsid w:val="00675477"/>
    <w:rsid w:val="00675A7B"/>
    <w:rsid w:val="00676948"/>
    <w:rsid w:val="0067723A"/>
    <w:rsid w:val="006772DB"/>
    <w:rsid w:val="0067730F"/>
    <w:rsid w:val="0067788A"/>
    <w:rsid w:val="006779DD"/>
    <w:rsid w:val="006779E0"/>
    <w:rsid w:val="00677BF4"/>
    <w:rsid w:val="00677C84"/>
    <w:rsid w:val="006800D0"/>
    <w:rsid w:val="006806E7"/>
    <w:rsid w:val="00680DC0"/>
    <w:rsid w:val="0068110A"/>
    <w:rsid w:val="00681123"/>
    <w:rsid w:val="006817D6"/>
    <w:rsid w:val="00681D3D"/>
    <w:rsid w:val="0068235E"/>
    <w:rsid w:val="0068256C"/>
    <w:rsid w:val="0068263B"/>
    <w:rsid w:val="00682A4E"/>
    <w:rsid w:val="00682B7E"/>
    <w:rsid w:val="00682BDE"/>
    <w:rsid w:val="00682C83"/>
    <w:rsid w:val="00682CDB"/>
    <w:rsid w:val="00682DC9"/>
    <w:rsid w:val="00682FB6"/>
    <w:rsid w:val="006834CF"/>
    <w:rsid w:val="00683607"/>
    <w:rsid w:val="00683BE2"/>
    <w:rsid w:val="00683D1A"/>
    <w:rsid w:val="00683D59"/>
    <w:rsid w:val="00684298"/>
    <w:rsid w:val="00684351"/>
    <w:rsid w:val="00684510"/>
    <w:rsid w:val="00684DC0"/>
    <w:rsid w:val="00684F00"/>
    <w:rsid w:val="0068522B"/>
    <w:rsid w:val="00685515"/>
    <w:rsid w:val="006860AB"/>
    <w:rsid w:val="00686470"/>
    <w:rsid w:val="0068670C"/>
    <w:rsid w:val="00686999"/>
    <w:rsid w:val="0068738A"/>
    <w:rsid w:val="00687451"/>
    <w:rsid w:val="00690416"/>
    <w:rsid w:val="00690546"/>
    <w:rsid w:val="006906DB"/>
    <w:rsid w:val="006907EA"/>
    <w:rsid w:val="006909A9"/>
    <w:rsid w:val="00690A98"/>
    <w:rsid w:val="00690C1F"/>
    <w:rsid w:val="0069148C"/>
    <w:rsid w:val="006916E0"/>
    <w:rsid w:val="00691AA9"/>
    <w:rsid w:val="00692723"/>
    <w:rsid w:val="006927D2"/>
    <w:rsid w:val="0069283C"/>
    <w:rsid w:val="00692C75"/>
    <w:rsid w:val="0069381A"/>
    <w:rsid w:val="006939DF"/>
    <w:rsid w:val="00693C05"/>
    <w:rsid w:val="00693DC3"/>
    <w:rsid w:val="00694012"/>
    <w:rsid w:val="00694174"/>
    <w:rsid w:val="00694732"/>
    <w:rsid w:val="00694873"/>
    <w:rsid w:val="00695603"/>
    <w:rsid w:val="00695629"/>
    <w:rsid w:val="00695B7E"/>
    <w:rsid w:val="0069673C"/>
    <w:rsid w:val="00696810"/>
    <w:rsid w:val="0069699A"/>
    <w:rsid w:val="00696B55"/>
    <w:rsid w:val="00696B95"/>
    <w:rsid w:val="00696DCC"/>
    <w:rsid w:val="00697852"/>
    <w:rsid w:val="00697A38"/>
    <w:rsid w:val="006A0873"/>
    <w:rsid w:val="006A12D7"/>
    <w:rsid w:val="006A133A"/>
    <w:rsid w:val="006A1DAD"/>
    <w:rsid w:val="006A207A"/>
    <w:rsid w:val="006A25F2"/>
    <w:rsid w:val="006A285B"/>
    <w:rsid w:val="006A2F79"/>
    <w:rsid w:val="006A3688"/>
    <w:rsid w:val="006A397E"/>
    <w:rsid w:val="006A3D06"/>
    <w:rsid w:val="006A40C8"/>
    <w:rsid w:val="006A44CE"/>
    <w:rsid w:val="006A498C"/>
    <w:rsid w:val="006A4C27"/>
    <w:rsid w:val="006A4CFE"/>
    <w:rsid w:val="006A4D53"/>
    <w:rsid w:val="006A5DB4"/>
    <w:rsid w:val="006A60C1"/>
    <w:rsid w:val="006A60F5"/>
    <w:rsid w:val="006A6250"/>
    <w:rsid w:val="006A6605"/>
    <w:rsid w:val="006A6842"/>
    <w:rsid w:val="006A6F6C"/>
    <w:rsid w:val="006A6F92"/>
    <w:rsid w:val="006A7AD0"/>
    <w:rsid w:val="006A7B46"/>
    <w:rsid w:val="006A7BA8"/>
    <w:rsid w:val="006B017F"/>
    <w:rsid w:val="006B02AB"/>
    <w:rsid w:val="006B0C82"/>
    <w:rsid w:val="006B1526"/>
    <w:rsid w:val="006B1769"/>
    <w:rsid w:val="006B20B7"/>
    <w:rsid w:val="006B26AB"/>
    <w:rsid w:val="006B2A6C"/>
    <w:rsid w:val="006B2F1E"/>
    <w:rsid w:val="006B2F8A"/>
    <w:rsid w:val="006B3188"/>
    <w:rsid w:val="006B35C8"/>
    <w:rsid w:val="006B3814"/>
    <w:rsid w:val="006B3B81"/>
    <w:rsid w:val="006B400D"/>
    <w:rsid w:val="006B4522"/>
    <w:rsid w:val="006B4683"/>
    <w:rsid w:val="006B4A6C"/>
    <w:rsid w:val="006B4ED0"/>
    <w:rsid w:val="006B508B"/>
    <w:rsid w:val="006B644F"/>
    <w:rsid w:val="006B6662"/>
    <w:rsid w:val="006B6A15"/>
    <w:rsid w:val="006B6E09"/>
    <w:rsid w:val="006B738C"/>
    <w:rsid w:val="006B74F3"/>
    <w:rsid w:val="006B78D5"/>
    <w:rsid w:val="006B7981"/>
    <w:rsid w:val="006B7DDB"/>
    <w:rsid w:val="006B7EFC"/>
    <w:rsid w:val="006C00C9"/>
    <w:rsid w:val="006C03DF"/>
    <w:rsid w:val="006C0C78"/>
    <w:rsid w:val="006C1492"/>
    <w:rsid w:val="006C17D5"/>
    <w:rsid w:val="006C19A4"/>
    <w:rsid w:val="006C1BB2"/>
    <w:rsid w:val="006C260F"/>
    <w:rsid w:val="006C2720"/>
    <w:rsid w:val="006C27B0"/>
    <w:rsid w:val="006C3364"/>
    <w:rsid w:val="006C39C7"/>
    <w:rsid w:val="006C4563"/>
    <w:rsid w:val="006C4689"/>
    <w:rsid w:val="006C469A"/>
    <w:rsid w:val="006C48BB"/>
    <w:rsid w:val="006C4EC5"/>
    <w:rsid w:val="006C5298"/>
    <w:rsid w:val="006C5518"/>
    <w:rsid w:val="006C576B"/>
    <w:rsid w:val="006C59E5"/>
    <w:rsid w:val="006C5F70"/>
    <w:rsid w:val="006C604C"/>
    <w:rsid w:val="006C6081"/>
    <w:rsid w:val="006C665B"/>
    <w:rsid w:val="006C66F7"/>
    <w:rsid w:val="006C763F"/>
    <w:rsid w:val="006C7AE9"/>
    <w:rsid w:val="006C7CAC"/>
    <w:rsid w:val="006D10BB"/>
    <w:rsid w:val="006D19AE"/>
    <w:rsid w:val="006D1B0F"/>
    <w:rsid w:val="006D1BF0"/>
    <w:rsid w:val="006D26F4"/>
    <w:rsid w:val="006D26FD"/>
    <w:rsid w:val="006D2780"/>
    <w:rsid w:val="006D336B"/>
    <w:rsid w:val="006D3463"/>
    <w:rsid w:val="006D370A"/>
    <w:rsid w:val="006D3A3C"/>
    <w:rsid w:val="006D3B9A"/>
    <w:rsid w:val="006D3DAA"/>
    <w:rsid w:val="006D3E5E"/>
    <w:rsid w:val="006D3FD1"/>
    <w:rsid w:val="006D432D"/>
    <w:rsid w:val="006D485C"/>
    <w:rsid w:val="006D4FB5"/>
    <w:rsid w:val="006D5278"/>
    <w:rsid w:val="006D5621"/>
    <w:rsid w:val="006D59BD"/>
    <w:rsid w:val="006D5F26"/>
    <w:rsid w:val="006D6008"/>
    <w:rsid w:val="006D66DC"/>
    <w:rsid w:val="006D68AE"/>
    <w:rsid w:val="006D6AC0"/>
    <w:rsid w:val="006D6BAB"/>
    <w:rsid w:val="006D6DB1"/>
    <w:rsid w:val="006D6E0C"/>
    <w:rsid w:val="006D7321"/>
    <w:rsid w:val="006D7644"/>
    <w:rsid w:val="006D7B1A"/>
    <w:rsid w:val="006E047F"/>
    <w:rsid w:val="006E04AB"/>
    <w:rsid w:val="006E0E7D"/>
    <w:rsid w:val="006E11E7"/>
    <w:rsid w:val="006E12C9"/>
    <w:rsid w:val="006E1420"/>
    <w:rsid w:val="006E14F4"/>
    <w:rsid w:val="006E1D09"/>
    <w:rsid w:val="006E1DD0"/>
    <w:rsid w:val="006E1FF2"/>
    <w:rsid w:val="006E252F"/>
    <w:rsid w:val="006E263E"/>
    <w:rsid w:val="006E273A"/>
    <w:rsid w:val="006E32D4"/>
    <w:rsid w:val="006E331E"/>
    <w:rsid w:val="006E3881"/>
    <w:rsid w:val="006E3D69"/>
    <w:rsid w:val="006E4A2B"/>
    <w:rsid w:val="006E4B51"/>
    <w:rsid w:val="006E4DBF"/>
    <w:rsid w:val="006E4DE9"/>
    <w:rsid w:val="006E4DEE"/>
    <w:rsid w:val="006E4F3C"/>
    <w:rsid w:val="006E5036"/>
    <w:rsid w:val="006E5843"/>
    <w:rsid w:val="006E6258"/>
    <w:rsid w:val="006E6AF9"/>
    <w:rsid w:val="006E6D79"/>
    <w:rsid w:val="006E70D7"/>
    <w:rsid w:val="006E7258"/>
    <w:rsid w:val="006E74F8"/>
    <w:rsid w:val="006E7A07"/>
    <w:rsid w:val="006F00AC"/>
    <w:rsid w:val="006F02CD"/>
    <w:rsid w:val="006F0409"/>
    <w:rsid w:val="006F0898"/>
    <w:rsid w:val="006F0D7A"/>
    <w:rsid w:val="006F1626"/>
    <w:rsid w:val="006F1809"/>
    <w:rsid w:val="006F1D0D"/>
    <w:rsid w:val="006F1D72"/>
    <w:rsid w:val="006F20B0"/>
    <w:rsid w:val="006F259C"/>
    <w:rsid w:val="006F2D81"/>
    <w:rsid w:val="006F2E1C"/>
    <w:rsid w:val="006F3CBA"/>
    <w:rsid w:val="006F3DA6"/>
    <w:rsid w:val="006F4041"/>
    <w:rsid w:val="006F4692"/>
    <w:rsid w:val="006F49A7"/>
    <w:rsid w:val="006F4BFF"/>
    <w:rsid w:val="006F56DF"/>
    <w:rsid w:val="006F5D29"/>
    <w:rsid w:val="006F603D"/>
    <w:rsid w:val="006F6220"/>
    <w:rsid w:val="006F652E"/>
    <w:rsid w:val="006F69C1"/>
    <w:rsid w:val="006F73DD"/>
    <w:rsid w:val="006F7460"/>
    <w:rsid w:val="006F76F4"/>
    <w:rsid w:val="006F7E57"/>
    <w:rsid w:val="006F7F5F"/>
    <w:rsid w:val="007004A1"/>
    <w:rsid w:val="00700891"/>
    <w:rsid w:val="00700A22"/>
    <w:rsid w:val="00700A9F"/>
    <w:rsid w:val="007011FE"/>
    <w:rsid w:val="00701611"/>
    <w:rsid w:val="0070176C"/>
    <w:rsid w:val="0070189E"/>
    <w:rsid w:val="007020D3"/>
    <w:rsid w:val="007024C6"/>
    <w:rsid w:val="00702659"/>
    <w:rsid w:val="00702A31"/>
    <w:rsid w:val="00703374"/>
    <w:rsid w:val="00703F27"/>
    <w:rsid w:val="007041EF"/>
    <w:rsid w:val="00704404"/>
    <w:rsid w:val="0070497D"/>
    <w:rsid w:val="00704A57"/>
    <w:rsid w:val="00704ADF"/>
    <w:rsid w:val="007052F8"/>
    <w:rsid w:val="007054E3"/>
    <w:rsid w:val="007055A4"/>
    <w:rsid w:val="00705636"/>
    <w:rsid w:val="007056EC"/>
    <w:rsid w:val="00706334"/>
    <w:rsid w:val="00706575"/>
    <w:rsid w:val="007067BC"/>
    <w:rsid w:val="00706804"/>
    <w:rsid w:val="00706894"/>
    <w:rsid w:val="00706FFB"/>
    <w:rsid w:val="00707647"/>
    <w:rsid w:val="007100C0"/>
    <w:rsid w:val="00711196"/>
    <w:rsid w:val="00711664"/>
    <w:rsid w:val="007121D8"/>
    <w:rsid w:val="00712D60"/>
    <w:rsid w:val="00712E26"/>
    <w:rsid w:val="00712EF6"/>
    <w:rsid w:val="00712F88"/>
    <w:rsid w:val="007130F9"/>
    <w:rsid w:val="00714613"/>
    <w:rsid w:val="00714865"/>
    <w:rsid w:val="007148B3"/>
    <w:rsid w:val="00714E80"/>
    <w:rsid w:val="00715341"/>
    <w:rsid w:val="00715B39"/>
    <w:rsid w:val="0071715A"/>
    <w:rsid w:val="00717699"/>
    <w:rsid w:val="00717EE9"/>
    <w:rsid w:val="00720A3A"/>
    <w:rsid w:val="00720C53"/>
    <w:rsid w:val="00720D07"/>
    <w:rsid w:val="00721023"/>
    <w:rsid w:val="007212E6"/>
    <w:rsid w:val="00721814"/>
    <w:rsid w:val="007220D1"/>
    <w:rsid w:val="007221CC"/>
    <w:rsid w:val="00722307"/>
    <w:rsid w:val="0072276C"/>
    <w:rsid w:val="00722939"/>
    <w:rsid w:val="00723329"/>
    <w:rsid w:val="0072345C"/>
    <w:rsid w:val="00723555"/>
    <w:rsid w:val="007235A4"/>
    <w:rsid w:val="0072365E"/>
    <w:rsid w:val="007242D2"/>
    <w:rsid w:val="00724B5A"/>
    <w:rsid w:val="00724C27"/>
    <w:rsid w:val="007250A1"/>
    <w:rsid w:val="00725594"/>
    <w:rsid w:val="00725A30"/>
    <w:rsid w:val="00725A7C"/>
    <w:rsid w:val="00725BCF"/>
    <w:rsid w:val="00725E9A"/>
    <w:rsid w:val="00725FD7"/>
    <w:rsid w:val="00726062"/>
    <w:rsid w:val="007262FB"/>
    <w:rsid w:val="00726DD4"/>
    <w:rsid w:val="007270D3"/>
    <w:rsid w:val="00727846"/>
    <w:rsid w:val="00730333"/>
    <w:rsid w:val="00731745"/>
    <w:rsid w:val="0073175F"/>
    <w:rsid w:val="00731C49"/>
    <w:rsid w:val="007323D2"/>
    <w:rsid w:val="00732F81"/>
    <w:rsid w:val="00733084"/>
    <w:rsid w:val="00733266"/>
    <w:rsid w:val="00733EDD"/>
    <w:rsid w:val="00734351"/>
    <w:rsid w:val="00734B4E"/>
    <w:rsid w:val="00734D4B"/>
    <w:rsid w:val="00734F08"/>
    <w:rsid w:val="00735A04"/>
    <w:rsid w:val="007368B7"/>
    <w:rsid w:val="0073725D"/>
    <w:rsid w:val="0073756A"/>
    <w:rsid w:val="0073762A"/>
    <w:rsid w:val="00737935"/>
    <w:rsid w:val="0074015D"/>
    <w:rsid w:val="007405AC"/>
    <w:rsid w:val="00740780"/>
    <w:rsid w:val="00740E99"/>
    <w:rsid w:val="00741498"/>
    <w:rsid w:val="0074190B"/>
    <w:rsid w:val="007419CC"/>
    <w:rsid w:val="00741D5E"/>
    <w:rsid w:val="00741FBA"/>
    <w:rsid w:val="0074200F"/>
    <w:rsid w:val="007422E4"/>
    <w:rsid w:val="00742661"/>
    <w:rsid w:val="0074280C"/>
    <w:rsid w:val="00742814"/>
    <w:rsid w:val="00742B4E"/>
    <w:rsid w:val="007431D2"/>
    <w:rsid w:val="0074350C"/>
    <w:rsid w:val="007438C0"/>
    <w:rsid w:val="00743ACC"/>
    <w:rsid w:val="00743C29"/>
    <w:rsid w:val="007441D0"/>
    <w:rsid w:val="007445D0"/>
    <w:rsid w:val="00744B50"/>
    <w:rsid w:val="00744C27"/>
    <w:rsid w:val="00744E26"/>
    <w:rsid w:val="0074514D"/>
    <w:rsid w:val="00745325"/>
    <w:rsid w:val="00745EE5"/>
    <w:rsid w:val="00745FBC"/>
    <w:rsid w:val="00746692"/>
    <w:rsid w:val="00746864"/>
    <w:rsid w:val="0074699D"/>
    <w:rsid w:val="00746C25"/>
    <w:rsid w:val="0074710A"/>
    <w:rsid w:val="00747241"/>
    <w:rsid w:val="007473A9"/>
    <w:rsid w:val="0074795C"/>
    <w:rsid w:val="00747B0D"/>
    <w:rsid w:val="00747C02"/>
    <w:rsid w:val="00747CAC"/>
    <w:rsid w:val="00747DF2"/>
    <w:rsid w:val="00747F55"/>
    <w:rsid w:val="00750153"/>
    <w:rsid w:val="00750340"/>
    <w:rsid w:val="007504C2"/>
    <w:rsid w:val="00750F32"/>
    <w:rsid w:val="00750FEC"/>
    <w:rsid w:val="0075149A"/>
    <w:rsid w:val="007515EE"/>
    <w:rsid w:val="0075174F"/>
    <w:rsid w:val="00752B48"/>
    <w:rsid w:val="007530AD"/>
    <w:rsid w:val="00753EB4"/>
    <w:rsid w:val="00753EE7"/>
    <w:rsid w:val="00754CAC"/>
    <w:rsid w:val="007559B9"/>
    <w:rsid w:val="00756AA0"/>
    <w:rsid w:val="00756D33"/>
    <w:rsid w:val="00756E4F"/>
    <w:rsid w:val="007571CF"/>
    <w:rsid w:val="0075758E"/>
    <w:rsid w:val="00757C1F"/>
    <w:rsid w:val="007612A7"/>
    <w:rsid w:val="0076133C"/>
    <w:rsid w:val="007614BF"/>
    <w:rsid w:val="0076249F"/>
    <w:rsid w:val="00762737"/>
    <w:rsid w:val="0076281C"/>
    <w:rsid w:val="00762994"/>
    <w:rsid w:val="00763129"/>
    <w:rsid w:val="00763506"/>
    <w:rsid w:val="00764252"/>
    <w:rsid w:val="00764C88"/>
    <w:rsid w:val="0076526D"/>
    <w:rsid w:val="00765D5E"/>
    <w:rsid w:val="00765F78"/>
    <w:rsid w:val="007663DC"/>
    <w:rsid w:val="00766DB0"/>
    <w:rsid w:val="00767116"/>
    <w:rsid w:val="00767296"/>
    <w:rsid w:val="00767E16"/>
    <w:rsid w:val="007700C7"/>
    <w:rsid w:val="007704CB"/>
    <w:rsid w:val="00770530"/>
    <w:rsid w:val="00770588"/>
    <w:rsid w:val="00770EFA"/>
    <w:rsid w:val="00771A7B"/>
    <w:rsid w:val="00772049"/>
    <w:rsid w:val="007726F0"/>
    <w:rsid w:val="007728D8"/>
    <w:rsid w:val="0077291C"/>
    <w:rsid w:val="0077343B"/>
    <w:rsid w:val="00773E90"/>
    <w:rsid w:val="007741A5"/>
    <w:rsid w:val="00774560"/>
    <w:rsid w:val="00774B8D"/>
    <w:rsid w:val="00774BD7"/>
    <w:rsid w:val="00774C13"/>
    <w:rsid w:val="00775199"/>
    <w:rsid w:val="00775656"/>
    <w:rsid w:val="0077565A"/>
    <w:rsid w:val="0077571D"/>
    <w:rsid w:val="00775B48"/>
    <w:rsid w:val="00775F13"/>
    <w:rsid w:val="00776168"/>
    <w:rsid w:val="00776722"/>
    <w:rsid w:val="00776ECF"/>
    <w:rsid w:val="00776EEA"/>
    <w:rsid w:val="00776FF2"/>
    <w:rsid w:val="007778C2"/>
    <w:rsid w:val="00777C05"/>
    <w:rsid w:val="00777E65"/>
    <w:rsid w:val="007810A5"/>
    <w:rsid w:val="00781B68"/>
    <w:rsid w:val="00781CB0"/>
    <w:rsid w:val="00781D77"/>
    <w:rsid w:val="00781F18"/>
    <w:rsid w:val="00782452"/>
    <w:rsid w:val="007825FF"/>
    <w:rsid w:val="00782728"/>
    <w:rsid w:val="00782E67"/>
    <w:rsid w:val="007831B9"/>
    <w:rsid w:val="007831BB"/>
    <w:rsid w:val="00783FAA"/>
    <w:rsid w:val="007845C5"/>
    <w:rsid w:val="007854EA"/>
    <w:rsid w:val="00785B1E"/>
    <w:rsid w:val="0078605F"/>
    <w:rsid w:val="007860B2"/>
    <w:rsid w:val="00786FAB"/>
    <w:rsid w:val="00787039"/>
    <w:rsid w:val="0078713A"/>
    <w:rsid w:val="00787D5D"/>
    <w:rsid w:val="00790A68"/>
    <w:rsid w:val="007911C3"/>
    <w:rsid w:val="007912A8"/>
    <w:rsid w:val="0079220A"/>
    <w:rsid w:val="0079255E"/>
    <w:rsid w:val="007927A3"/>
    <w:rsid w:val="007927DE"/>
    <w:rsid w:val="00792993"/>
    <w:rsid w:val="00792A76"/>
    <w:rsid w:val="00793008"/>
    <w:rsid w:val="0079320A"/>
    <w:rsid w:val="00793336"/>
    <w:rsid w:val="007936AB"/>
    <w:rsid w:val="007937D2"/>
    <w:rsid w:val="00793BBF"/>
    <w:rsid w:val="00793D27"/>
    <w:rsid w:val="00793E6E"/>
    <w:rsid w:val="0079424F"/>
    <w:rsid w:val="007946A4"/>
    <w:rsid w:val="00794E71"/>
    <w:rsid w:val="00794F5C"/>
    <w:rsid w:val="00794F69"/>
    <w:rsid w:val="007954AB"/>
    <w:rsid w:val="00795550"/>
    <w:rsid w:val="00795D2D"/>
    <w:rsid w:val="00796249"/>
    <w:rsid w:val="00796384"/>
    <w:rsid w:val="00796966"/>
    <w:rsid w:val="00796DC6"/>
    <w:rsid w:val="00796E7B"/>
    <w:rsid w:val="007976D1"/>
    <w:rsid w:val="007978D3"/>
    <w:rsid w:val="007A1121"/>
    <w:rsid w:val="007A1164"/>
    <w:rsid w:val="007A1679"/>
    <w:rsid w:val="007A1805"/>
    <w:rsid w:val="007A2672"/>
    <w:rsid w:val="007A2817"/>
    <w:rsid w:val="007A2E19"/>
    <w:rsid w:val="007A335C"/>
    <w:rsid w:val="007A3488"/>
    <w:rsid w:val="007A3ED5"/>
    <w:rsid w:val="007A42DB"/>
    <w:rsid w:val="007A4397"/>
    <w:rsid w:val="007A449D"/>
    <w:rsid w:val="007A4D34"/>
    <w:rsid w:val="007A4E53"/>
    <w:rsid w:val="007A5D41"/>
    <w:rsid w:val="007A63AE"/>
    <w:rsid w:val="007A656F"/>
    <w:rsid w:val="007A6665"/>
    <w:rsid w:val="007A73BD"/>
    <w:rsid w:val="007A766E"/>
    <w:rsid w:val="007A7692"/>
    <w:rsid w:val="007A7929"/>
    <w:rsid w:val="007A7A2C"/>
    <w:rsid w:val="007A7ED8"/>
    <w:rsid w:val="007A7F41"/>
    <w:rsid w:val="007B04C7"/>
    <w:rsid w:val="007B054A"/>
    <w:rsid w:val="007B06E9"/>
    <w:rsid w:val="007B084F"/>
    <w:rsid w:val="007B0876"/>
    <w:rsid w:val="007B0AC8"/>
    <w:rsid w:val="007B0B10"/>
    <w:rsid w:val="007B104E"/>
    <w:rsid w:val="007B2018"/>
    <w:rsid w:val="007B2672"/>
    <w:rsid w:val="007B2693"/>
    <w:rsid w:val="007B2B96"/>
    <w:rsid w:val="007B2D4C"/>
    <w:rsid w:val="007B2DAC"/>
    <w:rsid w:val="007B3055"/>
    <w:rsid w:val="007B32ED"/>
    <w:rsid w:val="007B3A5A"/>
    <w:rsid w:val="007B3A9F"/>
    <w:rsid w:val="007B3E71"/>
    <w:rsid w:val="007B418E"/>
    <w:rsid w:val="007B439A"/>
    <w:rsid w:val="007B4D89"/>
    <w:rsid w:val="007B4E33"/>
    <w:rsid w:val="007B50F7"/>
    <w:rsid w:val="007B57B1"/>
    <w:rsid w:val="007B5A03"/>
    <w:rsid w:val="007B5C45"/>
    <w:rsid w:val="007B5F71"/>
    <w:rsid w:val="007B6298"/>
    <w:rsid w:val="007B6307"/>
    <w:rsid w:val="007B6642"/>
    <w:rsid w:val="007B666B"/>
    <w:rsid w:val="007B6C73"/>
    <w:rsid w:val="007B7003"/>
    <w:rsid w:val="007B7219"/>
    <w:rsid w:val="007B77C5"/>
    <w:rsid w:val="007B7807"/>
    <w:rsid w:val="007C0060"/>
    <w:rsid w:val="007C012B"/>
    <w:rsid w:val="007C04C6"/>
    <w:rsid w:val="007C05CE"/>
    <w:rsid w:val="007C1B7A"/>
    <w:rsid w:val="007C1BF3"/>
    <w:rsid w:val="007C1F10"/>
    <w:rsid w:val="007C20D9"/>
    <w:rsid w:val="007C2327"/>
    <w:rsid w:val="007C2436"/>
    <w:rsid w:val="007C2854"/>
    <w:rsid w:val="007C289E"/>
    <w:rsid w:val="007C2BBF"/>
    <w:rsid w:val="007C2DB1"/>
    <w:rsid w:val="007C2E6A"/>
    <w:rsid w:val="007C3102"/>
    <w:rsid w:val="007C3E72"/>
    <w:rsid w:val="007C43BD"/>
    <w:rsid w:val="007C45B8"/>
    <w:rsid w:val="007C4BA2"/>
    <w:rsid w:val="007C5660"/>
    <w:rsid w:val="007C5E0F"/>
    <w:rsid w:val="007C6244"/>
    <w:rsid w:val="007C7C1F"/>
    <w:rsid w:val="007C7E00"/>
    <w:rsid w:val="007D00CE"/>
    <w:rsid w:val="007D073D"/>
    <w:rsid w:val="007D0834"/>
    <w:rsid w:val="007D095D"/>
    <w:rsid w:val="007D0BC2"/>
    <w:rsid w:val="007D11DA"/>
    <w:rsid w:val="007D1217"/>
    <w:rsid w:val="007D1352"/>
    <w:rsid w:val="007D15DB"/>
    <w:rsid w:val="007D1731"/>
    <w:rsid w:val="007D220C"/>
    <w:rsid w:val="007D2304"/>
    <w:rsid w:val="007D25FE"/>
    <w:rsid w:val="007D2AA2"/>
    <w:rsid w:val="007D2B75"/>
    <w:rsid w:val="007D32DD"/>
    <w:rsid w:val="007D3D6B"/>
    <w:rsid w:val="007D4877"/>
    <w:rsid w:val="007D4D73"/>
    <w:rsid w:val="007D4E7F"/>
    <w:rsid w:val="007D50F7"/>
    <w:rsid w:val="007D513E"/>
    <w:rsid w:val="007D534F"/>
    <w:rsid w:val="007D54C6"/>
    <w:rsid w:val="007D5577"/>
    <w:rsid w:val="007D5853"/>
    <w:rsid w:val="007D5D25"/>
    <w:rsid w:val="007D6847"/>
    <w:rsid w:val="007D6D0D"/>
    <w:rsid w:val="007D7152"/>
    <w:rsid w:val="007D71D3"/>
    <w:rsid w:val="007D7318"/>
    <w:rsid w:val="007D7BB6"/>
    <w:rsid w:val="007E028A"/>
    <w:rsid w:val="007E028F"/>
    <w:rsid w:val="007E0717"/>
    <w:rsid w:val="007E0C6C"/>
    <w:rsid w:val="007E1071"/>
    <w:rsid w:val="007E13DD"/>
    <w:rsid w:val="007E1D00"/>
    <w:rsid w:val="007E1F2A"/>
    <w:rsid w:val="007E253B"/>
    <w:rsid w:val="007E3171"/>
    <w:rsid w:val="007E3211"/>
    <w:rsid w:val="007E328C"/>
    <w:rsid w:val="007E3A21"/>
    <w:rsid w:val="007E4917"/>
    <w:rsid w:val="007E4976"/>
    <w:rsid w:val="007E497D"/>
    <w:rsid w:val="007E4A40"/>
    <w:rsid w:val="007E4F48"/>
    <w:rsid w:val="007E52B1"/>
    <w:rsid w:val="007E585E"/>
    <w:rsid w:val="007E5B7E"/>
    <w:rsid w:val="007E5DC1"/>
    <w:rsid w:val="007E6271"/>
    <w:rsid w:val="007E6748"/>
    <w:rsid w:val="007E6889"/>
    <w:rsid w:val="007E6F66"/>
    <w:rsid w:val="007E7767"/>
    <w:rsid w:val="007E7C18"/>
    <w:rsid w:val="007F079C"/>
    <w:rsid w:val="007F07F6"/>
    <w:rsid w:val="007F081A"/>
    <w:rsid w:val="007F0897"/>
    <w:rsid w:val="007F09BD"/>
    <w:rsid w:val="007F0D96"/>
    <w:rsid w:val="007F0E11"/>
    <w:rsid w:val="007F144F"/>
    <w:rsid w:val="007F148B"/>
    <w:rsid w:val="007F164C"/>
    <w:rsid w:val="007F17DD"/>
    <w:rsid w:val="007F1CFE"/>
    <w:rsid w:val="007F1D5E"/>
    <w:rsid w:val="007F1F2B"/>
    <w:rsid w:val="007F21B0"/>
    <w:rsid w:val="007F2418"/>
    <w:rsid w:val="007F269C"/>
    <w:rsid w:val="007F2B7D"/>
    <w:rsid w:val="007F39B3"/>
    <w:rsid w:val="007F39ED"/>
    <w:rsid w:val="007F3CEC"/>
    <w:rsid w:val="007F3FF6"/>
    <w:rsid w:val="007F418C"/>
    <w:rsid w:val="007F44F9"/>
    <w:rsid w:val="007F4973"/>
    <w:rsid w:val="007F4BE1"/>
    <w:rsid w:val="007F4C5C"/>
    <w:rsid w:val="007F5205"/>
    <w:rsid w:val="007F55BA"/>
    <w:rsid w:val="007F579E"/>
    <w:rsid w:val="007F59A2"/>
    <w:rsid w:val="007F5D26"/>
    <w:rsid w:val="007F633D"/>
    <w:rsid w:val="007F6774"/>
    <w:rsid w:val="007F6B92"/>
    <w:rsid w:val="007F709F"/>
    <w:rsid w:val="007F79B3"/>
    <w:rsid w:val="0080062C"/>
    <w:rsid w:val="00800E00"/>
    <w:rsid w:val="008020E6"/>
    <w:rsid w:val="00802399"/>
    <w:rsid w:val="00803171"/>
    <w:rsid w:val="008032CC"/>
    <w:rsid w:val="00803346"/>
    <w:rsid w:val="008033A8"/>
    <w:rsid w:val="00803DFA"/>
    <w:rsid w:val="008040ED"/>
    <w:rsid w:val="0080441A"/>
    <w:rsid w:val="008045BE"/>
    <w:rsid w:val="0080505B"/>
    <w:rsid w:val="008051B4"/>
    <w:rsid w:val="008057E2"/>
    <w:rsid w:val="00806033"/>
    <w:rsid w:val="00806487"/>
    <w:rsid w:val="00806E42"/>
    <w:rsid w:val="0080724B"/>
    <w:rsid w:val="00807494"/>
    <w:rsid w:val="00807E24"/>
    <w:rsid w:val="00810157"/>
    <w:rsid w:val="00810C04"/>
    <w:rsid w:val="0081148E"/>
    <w:rsid w:val="00811A28"/>
    <w:rsid w:val="00811AF1"/>
    <w:rsid w:val="00811E32"/>
    <w:rsid w:val="0081246D"/>
    <w:rsid w:val="00812BDF"/>
    <w:rsid w:val="00812C97"/>
    <w:rsid w:val="00812D9B"/>
    <w:rsid w:val="00813EF9"/>
    <w:rsid w:val="00814712"/>
    <w:rsid w:val="008152BD"/>
    <w:rsid w:val="008161FB"/>
    <w:rsid w:val="0081629E"/>
    <w:rsid w:val="008163AB"/>
    <w:rsid w:val="00816553"/>
    <w:rsid w:val="00816F09"/>
    <w:rsid w:val="00816F40"/>
    <w:rsid w:val="00820302"/>
    <w:rsid w:val="0082179E"/>
    <w:rsid w:val="00821AD2"/>
    <w:rsid w:val="0082233B"/>
    <w:rsid w:val="008224E7"/>
    <w:rsid w:val="008228F3"/>
    <w:rsid w:val="008229A5"/>
    <w:rsid w:val="00823738"/>
    <w:rsid w:val="008239A1"/>
    <w:rsid w:val="00823A7E"/>
    <w:rsid w:val="008243D2"/>
    <w:rsid w:val="008245E9"/>
    <w:rsid w:val="00824A0B"/>
    <w:rsid w:val="00824F49"/>
    <w:rsid w:val="008251F6"/>
    <w:rsid w:val="00825513"/>
    <w:rsid w:val="008258A0"/>
    <w:rsid w:val="008259F7"/>
    <w:rsid w:val="00825D68"/>
    <w:rsid w:val="00826025"/>
    <w:rsid w:val="00826375"/>
    <w:rsid w:val="0082677D"/>
    <w:rsid w:val="00827263"/>
    <w:rsid w:val="00827341"/>
    <w:rsid w:val="0082777E"/>
    <w:rsid w:val="00830D74"/>
    <w:rsid w:val="008310CF"/>
    <w:rsid w:val="00831589"/>
    <w:rsid w:val="00831819"/>
    <w:rsid w:val="00831A29"/>
    <w:rsid w:val="00832092"/>
    <w:rsid w:val="008328ED"/>
    <w:rsid w:val="00832A27"/>
    <w:rsid w:val="00832BBB"/>
    <w:rsid w:val="00832EDC"/>
    <w:rsid w:val="008331A1"/>
    <w:rsid w:val="00833403"/>
    <w:rsid w:val="0083351C"/>
    <w:rsid w:val="00833FD2"/>
    <w:rsid w:val="00834D9A"/>
    <w:rsid w:val="0083612B"/>
    <w:rsid w:val="00836394"/>
    <w:rsid w:val="00837555"/>
    <w:rsid w:val="008375F0"/>
    <w:rsid w:val="00837892"/>
    <w:rsid w:val="00837C78"/>
    <w:rsid w:val="0084063F"/>
    <w:rsid w:val="00840B0A"/>
    <w:rsid w:val="00840B4E"/>
    <w:rsid w:val="00840CFE"/>
    <w:rsid w:val="00841D48"/>
    <w:rsid w:val="008426D6"/>
    <w:rsid w:val="00842807"/>
    <w:rsid w:val="00842B5F"/>
    <w:rsid w:val="008434D9"/>
    <w:rsid w:val="008438E0"/>
    <w:rsid w:val="00843E8B"/>
    <w:rsid w:val="00843F8C"/>
    <w:rsid w:val="008441E0"/>
    <w:rsid w:val="00845112"/>
    <w:rsid w:val="00845723"/>
    <w:rsid w:val="008459A7"/>
    <w:rsid w:val="00845EAB"/>
    <w:rsid w:val="00845F99"/>
    <w:rsid w:val="00845FAC"/>
    <w:rsid w:val="00846384"/>
    <w:rsid w:val="008465F4"/>
    <w:rsid w:val="00847BE4"/>
    <w:rsid w:val="00847D7F"/>
    <w:rsid w:val="00850013"/>
    <w:rsid w:val="00850D0D"/>
    <w:rsid w:val="00850E26"/>
    <w:rsid w:val="008512D9"/>
    <w:rsid w:val="00851629"/>
    <w:rsid w:val="008519C2"/>
    <w:rsid w:val="008519EE"/>
    <w:rsid w:val="00852370"/>
    <w:rsid w:val="0085330F"/>
    <w:rsid w:val="00854A3B"/>
    <w:rsid w:val="0085526F"/>
    <w:rsid w:val="0085536B"/>
    <w:rsid w:val="008554BB"/>
    <w:rsid w:val="00855DCF"/>
    <w:rsid w:val="00856296"/>
    <w:rsid w:val="008574CB"/>
    <w:rsid w:val="008575D5"/>
    <w:rsid w:val="00857FAA"/>
    <w:rsid w:val="0086009A"/>
    <w:rsid w:val="0086084D"/>
    <w:rsid w:val="00860D3D"/>
    <w:rsid w:val="00861449"/>
    <w:rsid w:val="0086152A"/>
    <w:rsid w:val="00861742"/>
    <w:rsid w:val="00861A46"/>
    <w:rsid w:val="00861A6C"/>
    <w:rsid w:val="00861B14"/>
    <w:rsid w:val="00861C6C"/>
    <w:rsid w:val="00861CC9"/>
    <w:rsid w:val="008623D9"/>
    <w:rsid w:val="008625AA"/>
    <w:rsid w:val="008626FC"/>
    <w:rsid w:val="00862B7E"/>
    <w:rsid w:val="008630C3"/>
    <w:rsid w:val="00863659"/>
    <w:rsid w:val="008638BC"/>
    <w:rsid w:val="008638D5"/>
    <w:rsid w:val="00863C05"/>
    <w:rsid w:val="00863C14"/>
    <w:rsid w:val="00863E1E"/>
    <w:rsid w:val="00864435"/>
    <w:rsid w:val="00864605"/>
    <w:rsid w:val="00864EE5"/>
    <w:rsid w:val="008651A8"/>
    <w:rsid w:val="00865AD1"/>
    <w:rsid w:val="008660E8"/>
    <w:rsid w:val="00866135"/>
    <w:rsid w:val="00866136"/>
    <w:rsid w:val="0086621C"/>
    <w:rsid w:val="00866A52"/>
    <w:rsid w:val="00866F6B"/>
    <w:rsid w:val="00867068"/>
    <w:rsid w:val="00867354"/>
    <w:rsid w:val="0086772E"/>
    <w:rsid w:val="0086791C"/>
    <w:rsid w:val="00867AA6"/>
    <w:rsid w:val="00867B1F"/>
    <w:rsid w:val="00867BCD"/>
    <w:rsid w:val="0087027C"/>
    <w:rsid w:val="0087038D"/>
    <w:rsid w:val="0087091E"/>
    <w:rsid w:val="00870E97"/>
    <w:rsid w:val="00870F50"/>
    <w:rsid w:val="008712E1"/>
    <w:rsid w:val="0087131D"/>
    <w:rsid w:val="00871355"/>
    <w:rsid w:val="008713D1"/>
    <w:rsid w:val="00871739"/>
    <w:rsid w:val="008717FA"/>
    <w:rsid w:val="008718F9"/>
    <w:rsid w:val="00872C05"/>
    <w:rsid w:val="00872CBD"/>
    <w:rsid w:val="00873802"/>
    <w:rsid w:val="0087393B"/>
    <w:rsid w:val="0087396D"/>
    <w:rsid w:val="00874B57"/>
    <w:rsid w:val="00875D4F"/>
    <w:rsid w:val="008766BF"/>
    <w:rsid w:val="008767C5"/>
    <w:rsid w:val="00876DC1"/>
    <w:rsid w:val="00876FF5"/>
    <w:rsid w:val="0087721D"/>
    <w:rsid w:val="00877293"/>
    <w:rsid w:val="008777B3"/>
    <w:rsid w:val="00877A68"/>
    <w:rsid w:val="00877D58"/>
    <w:rsid w:val="008800A2"/>
    <w:rsid w:val="008806DC"/>
    <w:rsid w:val="00880909"/>
    <w:rsid w:val="00880B59"/>
    <w:rsid w:val="00880BDF"/>
    <w:rsid w:val="008818C1"/>
    <w:rsid w:val="00881DD2"/>
    <w:rsid w:val="00882812"/>
    <w:rsid w:val="00882A16"/>
    <w:rsid w:val="00882ABE"/>
    <w:rsid w:val="00882B14"/>
    <w:rsid w:val="008832A5"/>
    <w:rsid w:val="008839DC"/>
    <w:rsid w:val="00883A39"/>
    <w:rsid w:val="00883F3A"/>
    <w:rsid w:val="00883FE7"/>
    <w:rsid w:val="008840CD"/>
    <w:rsid w:val="008845D8"/>
    <w:rsid w:val="00884D23"/>
    <w:rsid w:val="00884DD8"/>
    <w:rsid w:val="0088505E"/>
    <w:rsid w:val="008853EA"/>
    <w:rsid w:val="00885727"/>
    <w:rsid w:val="0088681B"/>
    <w:rsid w:val="0088707E"/>
    <w:rsid w:val="00887645"/>
    <w:rsid w:val="00887A1E"/>
    <w:rsid w:val="00887C8A"/>
    <w:rsid w:val="008901DF"/>
    <w:rsid w:val="0089054D"/>
    <w:rsid w:val="00890CB1"/>
    <w:rsid w:val="0089149E"/>
    <w:rsid w:val="00891B80"/>
    <w:rsid w:val="00891D6E"/>
    <w:rsid w:val="00891E9E"/>
    <w:rsid w:val="00892121"/>
    <w:rsid w:val="0089212E"/>
    <w:rsid w:val="00892500"/>
    <w:rsid w:val="008927E5"/>
    <w:rsid w:val="00892908"/>
    <w:rsid w:val="008929C3"/>
    <w:rsid w:val="00892B81"/>
    <w:rsid w:val="0089342D"/>
    <w:rsid w:val="008935FB"/>
    <w:rsid w:val="0089364C"/>
    <w:rsid w:val="008936A3"/>
    <w:rsid w:val="00893752"/>
    <w:rsid w:val="008939FF"/>
    <w:rsid w:val="00893E5D"/>
    <w:rsid w:val="00893F51"/>
    <w:rsid w:val="00894966"/>
    <w:rsid w:val="00894BBD"/>
    <w:rsid w:val="00894EFD"/>
    <w:rsid w:val="00895062"/>
    <w:rsid w:val="0089508A"/>
    <w:rsid w:val="0089573F"/>
    <w:rsid w:val="00895BB5"/>
    <w:rsid w:val="00896636"/>
    <w:rsid w:val="008968B2"/>
    <w:rsid w:val="00897380"/>
    <w:rsid w:val="008A000A"/>
    <w:rsid w:val="008A05E9"/>
    <w:rsid w:val="008A06B3"/>
    <w:rsid w:val="008A084D"/>
    <w:rsid w:val="008A09FE"/>
    <w:rsid w:val="008A2334"/>
    <w:rsid w:val="008A28AC"/>
    <w:rsid w:val="008A2995"/>
    <w:rsid w:val="008A3C5C"/>
    <w:rsid w:val="008A4258"/>
    <w:rsid w:val="008A4370"/>
    <w:rsid w:val="008A4580"/>
    <w:rsid w:val="008A4729"/>
    <w:rsid w:val="008A47FA"/>
    <w:rsid w:val="008A4B15"/>
    <w:rsid w:val="008A506C"/>
    <w:rsid w:val="008A58FC"/>
    <w:rsid w:val="008A5D2E"/>
    <w:rsid w:val="008A5DAC"/>
    <w:rsid w:val="008A5F4C"/>
    <w:rsid w:val="008A6797"/>
    <w:rsid w:val="008A69E1"/>
    <w:rsid w:val="008A6B8B"/>
    <w:rsid w:val="008A6CD0"/>
    <w:rsid w:val="008A7021"/>
    <w:rsid w:val="008A71EB"/>
    <w:rsid w:val="008A78C9"/>
    <w:rsid w:val="008A7C3B"/>
    <w:rsid w:val="008B023E"/>
    <w:rsid w:val="008B0749"/>
    <w:rsid w:val="008B1357"/>
    <w:rsid w:val="008B13D7"/>
    <w:rsid w:val="008B2060"/>
    <w:rsid w:val="008B2061"/>
    <w:rsid w:val="008B2238"/>
    <w:rsid w:val="008B26F4"/>
    <w:rsid w:val="008B2829"/>
    <w:rsid w:val="008B2893"/>
    <w:rsid w:val="008B352D"/>
    <w:rsid w:val="008B36D5"/>
    <w:rsid w:val="008B3C44"/>
    <w:rsid w:val="008B4519"/>
    <w:rsid w:val="008B4791"/>
    <w:rsid w:val="008B4A02"/>
    <w:rsid w:val="008B4A19"/>
    <w:rsid w:val="008B4ED1"/>
    <w:rsid w:val="008B5AC4"/>
    <w:rsid w:val="008B627F"/>
    <w:rsid w:val="008B694F"/>
    <w:rsid w:val="008B6A2F"/>
    <w:rsid w:val="008B72BF"/>
    <w:rsid w:val="008B7A89"/>
    <w:rsid w:val="008C025D"/>
    <w:rsid w:val="008C09CA"/>
    <w:rsid w:val="008C1004"/>
    <w:rsid w:val="008C1612"/>
    <w:rsid w:val="008C17B0"/>
    <w:rsid w:val="008C1890"/>
    <w:rsid w:val="008C1A87"/>
    <w:rsid w:val="008C1C46"/>
    <w:rsid w:val="008C1E72"/>
    <w:rsid w:val="008C1F1A"/>
    <w:rsid w:val="008C22EA"/>
    <w:rsid w:val="008C2566"/>
    <w:rsid w:val="008C3348"/>
    <w:rsid w:val="008C3696"/>
    <w:rsid w:val="008C38BE"/>
    <w:rsid w:val="008C3D0E"/>
    <w:rsid w:val="008C3DBE"/>
    <w:rsid w:val="008C3FA1"/>
    <w:rsid w:val="008C40C7"/>
    <w:rsid w:val="008C42AC"/>
    <w:rsid w:val="008C43FE"/>
    <w:rsid w:val="008C4A66"/>
    <w:rsid w:val="008C4CA4"/>
    <w:rsid w:val="008C4F65"/>
    <w:rsid w:val="008C572E"/>
    <w:rsid w:val="008C57F3"/>
    <w:rsid w:val="008C5950"/>
    <w:rsid w:val="008C5BDA"/>
    <w:rsid w:val="008C5FB5"/>
    <w:rsid w:val="008C68C7"/>
    <w:rsid w:val="008C6981"/>
    <w:rsid w:val="008C72E3"/>
    <w:rsid w:val="008C7809"/>
    <w:rsid w:val="008C7FE7"/>
    <w:rsid w:val="008D01CC"/>
    <w:rsid w:val="008D07B9"/>
    <w:rsid w:val="008D086D"/>
    <w:rsid w:val="008D1109"/>
    <w:rsid w:val="008D14E1"/>
    <w:rsid w:val="008D1C40"/>
    <w:rsid w:val="008D1CF8"/>
    <w:rsid w:val="008D1D7F"/>
    <w:rsid w:val="008D1E60"/>
    <w:rsid w:val="008D2704"/>
    <w:rsid w:val="008D2737"/>
    <w:rsid w:val="008D2CDC"/>
    <w:rsid w:val="008D3A3F"/>
    <w:rsid w:val="008D3A50"/>
    <w:rsid w:val="008D3C2F"/>
    <w:rsid w:val="008D425C"/>
    <w:rsid w:val="008D44F0"/>
    <w:rsid w:val="008D45EB"/>
    <w:rsid w:val="008D4678"/>
    <w:rsid w:val="008D4D1C"/>
    <w:rsid w:val="008D5152"/>
    <w:rsid w:val="008D5F48"/>
    <w:rsid w:val="008D6003"/>
    <w:rsid w:val="008D6012"/>
    <w:rsid w:val="008D625C"/>
    <w:rsid w:val="008D69EE"/>
    <w:rsid w:val="008D6CA4"/>
    <w:rsid w:val="008D6EB9"/>
    <w:rsid w:val="008D71DB"/>
    <w:rsid w:val="008D7A0D"/>
    <w:rsid w:val="008D7B68"/>
    <w:rsid w:val="008E0052"/>
    <w:rsid w:val="008E01E9"/>
    <w:rsid w:val="008E0341"/>
    <w:rsid w:val="008E0C5E"/>
    <w:rsid w:val="008E1469"/>
    <w:rsid w:val="008E25EF"/>
    <w:rsid w:val="008E2681"/>
    <w:rsid w:val="008E2BD0"/>
    <w:rsid w:val="008E2C42"/>
    <w:rsid w:val="008E2DD7"/>
    <w:rsid w:val="008E30AD"/>
    <w:rsid w:val="008E329D"/>
    <w:rsid w:val="008E3726"/>
    <w:rsid w:val="008E3AF6"/>
    <w:rsid w:val="008E3D69"/>
    <w:rsid w:val="008E3E3C"/>
    <w:rsid w:val="008E45F3"/>
    <w:rsid w:val="008E480D"/>
    <w:rsid w:val="008E4912"/>
    <w:rsid w:val="008E494A"/>
    <w:rsid w:val="008E4A01"/>
    <w:rsid w:val="008E4B4D"/>
    <w:rsid w:val="008E554B"/>
    <w:rsid w:val="008E586E"/>
    <w:rsid w:val="008E5D25"/>
    <w:rsid w:val="008E5F52"/>
    <w:rsid w:val="008E727B"/>
    <w:rsid w:val="008E7396"/>
    <w:rsid w:val="008E7A60"/>
    <w:rsid w:val="008E7E4D"/>
    <w:rsid w:val="008F095A"/>
    <w:rsid w:val="008F0A81"/>
    <w:rsid w:val="008F0D50"/>
    <w:rsid w:val="008F14E1"/>
    <w:rsid w:val="008F18E1"/>
    <w:rsid w:val="008F1BE9"/>
    <w:rsid w:val="008F1DBB"/>
    <w:rsid w:val="008F20DD"/>
    <w:rsid w:val="008F21AE"/>
    <w:rsid w:val="008F2A12"/>
    <w:rsid w:val="008F3013"/>
    <w:rsid w:val="008F32B1"/>
    <w:rsid w:val="008F3575"/>
    <w:rsid w:val="008F35DC"/>
    <w:rsid w:val="008F3856"/>
    <w:rsid w:val="008F390A"/>
    <w:rsid w:val="008F4033"/>
    <w:rsid w:val="008F45D6"/>
    <w:rsid w:val="008F4A15"/>
    <w:rsid w:val="008F4E6A"/>
    <w:rsid w:val="008F5138"/>
    <w:rsid w:val="008F56A4"/>
    <w:rsid w:val="008F6315"/>
    <w:rsid w:val="008F63BD"/>
    <w:rsid w:val="008F7288"/>
    <w:rsid w:val="008F74C7"/>
    <w:rsid w:val="008F7DF2"/>
    <w:rsid w:val="009004DD"/>
    <w:rsid w:val="00900857"/>
    <w:rsid w:val="0090092A"/>
    <w:rsid w:val="00900C65"/>
    <w:rsid w:val="009014B2"/>
    <w:rsid w:val="00901D2C"/>
    <w:rsid w:val="0090266C"/>
    <w:rsid w:val="00902BAD"/>
    <w:rsid w:val="00902FD6"/>
    <w:rsid w:val="00903017"/>
    <w:rsid w:val="0090497B"/>
    <w:rsid w:val="00904D78"/>
    <w:rsid w:val="00904F9A"/>
    <w:rsid w:val="00905314"/>
    <w:rsid w:val="00905D1A"/>
    <w:rsid w:val="00905E7E"/>
    <w:rsid w:val="0090604B"/>
    <w:rsid w:val="00906157"/>
    <w:rsid w:val="009063E6"/>
    <w:rsid w:val="00906429"/>
    <w:rsid w:val="00906765"/>
    <w:rsid w:val="00906D63"/>
    <w:rsid w:val="00906DAF"/>
    <w:rsid w:val="009076EE"/>
    <w:rsid w:val="009100C5"/>
    <w:rsid w:val="009118C8"/>
    <w:rsid w:val="009121DE"/>
    <w:rsid w:val="00912C11"/>
    <w:rsid w:val="00913440"/>
    <w:rsid w:val="00913C2A"/>
    <w:rsid w:val="00913F46"/>
    <w:rsid w:val="0091461C"/>
    <w:rsid w:val="009149CB"/>
    <w:rsid w:val="00914E1B"/>
    <w:rsid w:val="00914E44"/>
    <w:rsid w:val="00914FCE"/>
    <w:rsid w:val="0091563A"/>
    <w:rsid w:val="00915890"/>
    <w:rsid w:val="00915A59"/>
    <w:rsid w:val="00915EA5"/>
    <w:rsid w:val="00916021"/>
    <w:rsid w:val="00916EC9"/>
    <w:rsid w:val="009170C9"/>
    <w:rsid w:val="00917309"/>
    <w:rsid w:val="00917DA9"/>
    <w:rsid w:val="00920BE5"/>
    <w:rsid w:val="00921068"/>
    <w:rsid w:val="00921DF8"/>
    <w:rsid w:val="009220F4"/>
    <w:rsid w:val="009222CB"/>
    <w:rsid w:val="009224D2"/>
    <w:rsid w:val="0092265D"/>
    <w:rsid w:val="0092265F"/>
    <w:rsid w:val="00923781"/>
    <w:rsid w:val="009237FE"/>
    <w:rsid w:val="0092408D"/>
    <w:rsid w:val="009241A8"/>
    <w:rsid w:val="00925C90"/>
    <w:rsid w:val="00926130"/>
    <w:rsid w:val="009262FF"/>
    <w:rsid w:val="00926638"/>
    <w:rsid w:val="0092676E"/>
    <w:rsid w:val="0092764A"/>
    <w:rsid w:val="00927DB1"/>
    <w:rsid w:val="00927DC1"/>
    <w:rsid w:val="00931202"/>
    <w:rsid w:val="00931642"/>
    <w:rsid w:val="0093176E"/>
    <w:rsid w:val="009320BC"/>
    <w:rsid w:val="00932201"/>
    <w:rsid w:val="009323C8"/>
    <w:rsid w:val="00932A24"/>
    <w:rsid w:val="00933072"/>
    <w:rsid w:val="00933117"/>
    <w:rsid w:val="00933217"/>
    <w:rsid w:val="00933E16"/>
    <w:rsid w:val="00933F96"/>
    <w:rsid w:val="00933FA4"/>
    <w:rsid w:val="0093469F"/>
    <w:rsid w:val="009346C4"/>
    <w:rsid w:val="00934A5E"/>
    <w:rsid w:val="00934A99"/>
    <w:rsid w:val="00935247"/>
    <w:rsid w:val="00935A40"/>
    <w:rsid w:val="00935BC9"/>
    <w:rsid w:val="009360F9"/>
    <w:rsid w:val="00936B55"/>
    <w:rsid w:val="00936BC2"/>
    <w:rsid w:val="00936C38"/>
    <w:rsid w:val="00937006"/>
    <w:rsid w:val="0093719C"/>
    <w:rsid w:val="00937270"/>
    <w:rsid w:val="009375AC"/>
    <w:rsid w:val="009376B8"/>
    <w:rsid w:val="00937A54"/>
    <w:rsid w:val="00937A83"/>
    <w:rsid w:val="00940DEA"/>
    <w:rsid w:val="00940E7A"/>
    <w:rsid w:val="009410DE"/>
    <w:rsid w:val="009417C8"/>
    <w:rsid w:val="00941E9F"/>
    <w:rsid w:val="009427E8"/>
    <w:rsid w:val="009428E2"/>
    <w:rsid w:val="009428EF"/>
    <w:rsid w:val="00942C58"/>
    <w:rsid w:val="00943455"/>
    <w:rsid w:val="00943770"/>
    <w:rsid w:val="00943CC3"/>
    <w:rsid w:val="00943CEF"/>
    <w:rsid w:val="0094402A"/>
    <w:rsid w:val="009441FC"/>
    <w:rsid w:val="00944468"/>
    <w:rsid w:val="009450FD"/>
    <w:rsid w:val="009459D2"/>
    <w:rsid w:val="009461C7"/>
    <w:rsid w:val="0094636C"/>
    <w:rsid w:val="00946D35"/>
    <w:rsid w:val="009475C4"/>
    <w:rsid w:val="009477AD"/>
    <w:rsid w:val="00947BFC"/>
    <w:rsid w:val="00947CCF"/>
    <w:rsid w:val="00947F52"/>
    <w:rsid w:val="00950110"/>
    <w:rsid w:val="00950341"/>
    <w:rsid w:val="00950931"/>
    <w:rsid w:val="00951454"/>
    <w:rsid w:val="00951482"/>
    <w:rsid w:val="00951FBE"/>
    <w:rsid w:val="00952363"/>
    <w:rsid w:val="00952A9B"/>
    <w:rsid w:val="00953010"/>
    <w:rsid w:val="00953492"/>
    <w:rsid w:val="00953717"/>
    <w:rsid w:val="0095384B"/>
    <w:rsid w:val="00953A59"/>
    <w:rsid w:val="00953A8D"/>
    <w:rsid w:val="00953C7A"/>
    <w:rsid w:val="00954421"/>
    <w:rsid w:val="009549FB"/>
    <w:rsid w:val="009564F8"/>
    <w:rsid w:val="00956A09"/>
    <w:rsid w:val="00956DE8"/>
    <w:rsid w:val="00957019"/>
    <w:rsid w:val="00957A23"/>
    <w:rsid w:val="00957C38"/>
    <w:rsid w:val="009604F9"/>
    <w:rsid w:val="00960A42"/>
    <w:rsid w:val="00960A7D"/>
    <w:rsid w:val="00960CFE"/>
    <w:rsid w:val="00960EF3"/>
    <w:rsid w:val="00961423"/>
    <w:rsid w:val="00961AA4"/>
    <w:rsid w:val="00961B9D"/>
    <w:rsid w:val="009625A6"/>
    <w:rsid w:val="00962782"/>
    <w:rsid w:val="00962925"/>
    <w:rsid w:val="00962E6C"/>
    <w:rsid w:val="0096303F"/>
    <w:rsid w:val="009634C9"/>
    <w:rsid w:val="00963729"/>
    <w:rsid w:val="00963B20"/>
    <w:rsid w:val="00964387"/>
    <w:rsid w:val="0096444E"/>
    <w:rsid w:val="0096451B"/>
    <w:rsid w:val="009648E9"/>
    <w:rsid w:val="00965362"/>
    <w:rsid w:val="009655B0"/>
    <w:rsid w:val="00965B3E"/>
    <w:rsid w:val="00966147"/>
    <w:rsid w:val="00966552"/>
    <w:rsid w:val="00966894"/>
    <w:rsid w:val="0096717A"/>
    <w:rsid w:val="00967272"/>
    <w:rsid w:val="00967C55"/>
    <w:rsid w:val="009702F8"/>
    <w:rsid w:val="00970686"/>
    <w:rsid w:val="00970DF9"/>
    <w:rsid w:val="00970ED3"/>
    <w:rsid w:val="00970F9F"/>
    <w:rsid w:val="0097116C"/>
    <w:rsid w:val="009711D1"/>
    <w:rsid w:val="0097205F"/>
    <w:rsid w:val="00972387"/>
    <w:rsid w:val="00972790"/>
    <w:rsid w:val="00972AE4"/>
    <w:rsid w:val="00972B16"/>
    <w:rsid w:val="009743A8"/>
    <w:rsid w:val="009749F4"/>
    <w:rsid w:val="00975B6F"/>
    <w:rsid w:val="00975F7B"/>
    <w:rsid w:val="009760B5"/>
    <w:rsid w:val="009761E1"/>
    <w:rsid w:val="00976549"/>
    <w:rsid w:val="00976A4A"/>
    <w:rsid w:val="00977238"/>
    <w:rsid w:val="00977979"/>
    <w:rsid w:val="009803AC"/>
    <w:rsid w:val="009804D4"/>
    <w:rsid w:val="00980DDF"/>
    <w:rsid w:val="00981B91"/>
    <w:rsid w:val="00981D88"/>
    <w:rsid w:val="009821B6"/>
    <w:rsid w:val="00982264"/>
    <w:rsid w:val="009823AF"/>
    <w:rsid w:val="00982424"/>
    <w:rsid w:val="00982901"/>
    <w:rsid w:val="00982AA5"/>
    <w:rsid w:val="009830D6"/>
    <w:rsid w:val="00983696"/>
    <w:rsid w:val="009836D5"/>
    <w:rsid w:val="009837EC"/>
    <w:rsid w:val="00983820"/>
    <w:rsid w:val="00983908"/>
    <w:rsid w:val="00983B25"/>
    <w:rsid w:val="00983F0E"/>
    <w:rsid w:val="009842C7"/>
    <w:rsid w:val="00984476"/>
    <w:rsid w:val="00984A20"/>
    <w:rsid w:val="00984DDC"/>
    <w:rsid w:val="00984EE9"/>
    <w:rsid w:val="00985161"/>
    <w:rsid w:val="009851B5"/>
    <w:rsid w:val="009862DB"/>
    <w:rsid w:val="00986818"/>
    <w:rsid w:val="0098741D"/>
    <w:rsid w:val="00987556"/>
    <w:rsid w:val="00987594"/>
    <w:rsid w:val="0099085C"/>
    <w:rsid w:val="00990B62"/>
    <w:rsid w:val="00991165"/>
    <w:rsid w:val="00991349"/>
    <w:rsid w:val="00991359"/>
    <w:rsid w:val="00991493"/>
    <w:rsid w:val="009914A6"/>
    <w:rsid w:val="009917B8"/>
    <w:rsid w:val="009919C8"/>
    <w:rsid w:val="0099204D"/>
    <w:rsid w:val="009927DD"/>
    <w:rsid w:val="00992859"/>
    <w:rsid w:val="00992BA7"/>
    <w:rsid w:val="00992CD6"/>
    <w:rsid w:val="00993749"/>
    <w:rsid w:val="009938B2"/>
    <w:rsid w:val="00993B51"/>
    <w:rsid w:val="00993EE0"/>
    <w:rsid w:val="009953A1"/>
    <w:rsid w:val="009955DF"/>
    <w:rsid w:val="009959C1"/>
    <w:rsid w:val="00995EC7"/>
    <w:rsid w:val="00996C01"/>
    <w:rsid w:val="00996C04"/>
    <w:rsid w:val="009972F0"/>
    <w:rsid w:val="00997E60"/>
    <w:rsid w:val="009A0255"/>
    <w:rsid w:val="009A0458"/>
    <w:rsid w:val="009A08C3"/>
    <w:rsid w:val="009A0A46"/>
    <w:rsid w:val="009A0B2A"/>
    <w:rsid w:val="009A0F9F"/>
    <w:rsid w:val="009A18FB"/>
    <w:rsid w:val="009A1A4F"/>
    <w:rsid w:val="009A204A"/>
    <w:rsid w:val="009A24A9"/>
    <w:rsid w:val="009A2A0C"/>
    <w:rsid w:val="009A3630"/>
    <w:rsid w:val="009A39A6"/>
    <w:rsid w:val="009A3FCD"/>
    <w:rsid w:val="009A414C"/>
    <w:rsid w:val="009A4437"/>
    <w:rsid w:val="009A45E4"/>
    <w:rsid w:val="009A4648"/>
    <w:rsid w:val="009A4E6A"/>
    <w:rsid w:val="009A50C7"/>
    <w:rsid w:val="009A54C1"/>
    <w:rsid w:val="009A5A26"/>
    <w:rsid w:val="009A6050"/>
    <w:rsid w:val="009A615C"/>
    <w:rsid w:val="009A6C49"/>
    <w:rsid w:val="009A6C9E"/>
    <w:rsid w:val="009A6E7E"/>
    <w:rsid w:val="009A72BA"/>
    <w:rsid w:val="009A7DD8"/>
    <w:rsid w:val="009A7E12"/>
    <w:rsid w:val="009A7FBD"/>
    <w:rsid w:val="009B0BE6"/>
    <w:rsid w:val="009B12E9"/>
    <w:rsid w:val="009B1729"/>
    <w:rsid w:val="009B1ADF"/>
    <w:rsid w:val="009B20CD"/>
    <w:rsid w:val="009B245E"/>
    <w:rsid w:val="009B25D2"/>
    <w:rsid w:val="009B2D22"/>
    <w:rsid w:val="009B2F91"/>
    <w:rsid w:val="009B340E"/>
    <w:rsid w:val="009B381E"/>
    <w:rsid w:val="009B417B"/>
    <w:rsid w:val="009B4D81"/>
    <w:rsid w:val="009B5049"/>
    <w:rsid w:val="009B56BF"/>
    <w:rsid w:val="009B5731"/>
    <w:rsid w:val="009B5C95"/>
    <w:rsid w:val="009B6152"/>
    <w:rsid w:val="009B6877"/>
    <w:rsid w:val="009B6A75"/>
    <w:rsid w:val="009B6E56"/>
    <w:rsid w:val="009B72DA"/>
    <w:rsid w:val="009B79C5"/>
    <w:rsid w:val="009C020C"/>
    <w:rsid w:val="009C05B1"/>
    <w:rsid w:val="009C087E"/>
    <w:rsid w:val="009C0B17"/>
    <w:rsid w:val="009C12EE"/>
    <w:rsid w:val="009C144E"/>
    <w:rsid w:val="009C2012"/>
    <w:rsid w:val="009C26FF"/>
    <w:rsid w:val="009C2BA4"/>
    <w:rsid w:val="009C3C45"/>
    <w:rsid w:val="009C3D48"/>
    <w:rsid w:val="009C5004"/>
    <w:rsid w:val="009C50A1"/>
    <w:rsid w:val="009C5101"/>
    <w:rsid w:val="009C54EC"/>
    <w:rsid w:val="009C5FC9"/>
    <w:rsid w:val="009C6D1B"/>
    <w:rsid w:val="009C7024"/>
    <w:rsid w:val="009C740E"/>
    <w:rsid w:val="009C7B27"/>
    <w:rsid w:val="009C7B51"/>
    <w:rsid w:val="009C7F18"/>
    <w:rsid w:val="009D0A97"/>
    <w:rsid w:val="009D0BDE"/>
    <w:rsid w:val="009D13B9"/>
    <w:rsid w:val="009D1677"/>
    <w:rsid w:val="009D17C5"/>
    <w:rsid w:val="009D1F81"/>
    <w:rsid w:val="009D21A8"/>
    <w:rsid w:val="009D2339"/>
    <w:rsid w:val="009D31C4"/>
    <w:rsid w:val="009D35FB"/>
    <w:rsid w:val="009D518A"/>
    <w:rsid w:val="009D66C7"/>
    <w:rsid w:val="009D7C0A"/>
    <w:rsid w:val="009D7D8B"/>
    <w:rsid w:val="009E0338"/>
    <w:rsid w:val="009E0804"/>
    <w:rsid w:val="009E0A96"/>
    <w:rsid w:val="009E0BF8"/>
    <w:rsid w:val="009E1320"/>
    <w:rsid w:val="009E1471"/>
    <w:rsid w:val="009E16E6"/>
    <w:rsid w:val="009E205A"/>
    <w:rsid w:val="009E2090"/>
    <w:rsid w:val="009E27E8"/>
    <w:rsid w:val="009E3994"/>
    <w:rsid w:val="009E3CAB"/>
    <w:rsid w:val="009E3E44"/>
    <w:rsid w:val="009E3EA3"/>
    <w:rsid w:val="009E4371"/>
    <w:rsid w:val="009E4981"/>
    <w:rsid w:val="009E4A1F"/>
    <w:rsid w:val="009E5495"/>
    <w:rsid w:val="009E5597"/>
    <w:rsid w:val="009E5932"/>
    <w:rsid w:val="009E5B4A"/>
    <w:rsid w:val="009E63D3"/>
    <w:rsid w:val="009E6604"/>
    <w:rsid w:val="009E6AE4"/>
    <w:rsid w:val="009E6FFA"/>
    <w:rsid w:val="009E73CC"/>
    <w:rsid w:val="009E78FE"/>
    <w:rsid w:val="009F03FA"/>
    <w:rsid w:val="009F13F9"/>
    <w:rsid w:val="009F15D4"/>
    <w:rsid w:val="009F18EB"/>
    <w:rsid w:val="009F1B41"/>
    <w:rsid w:val="009F22AD"/>
    <w:rsid w:val="009F2439"/>
    <w:rsid w:val="009F2966"/>
    <w:rsid w:val="009F31D9"/>
    <w:rsid w:val="009F3D33"/>
    <w:rsid w:val="009F44E0"/>
    <w:rsid w:val="009F4B16"/>
    <w:rsid w:val="009F4F42"/>
    <w:rsid w:val="009F4FA0"/>
    <w:rsid w:val="009F5C5F"/>
    <w:rsid w:val="009F61A9"/>
    <w:rsid w:val="009F61F4"/>
    <w:rsid w:val="009F6D12"/>
    <w:rsid w:val="009F6D1F"/>
    <w:rsid w:val="009F713F"/>
    <w:rsid w:val="009F7193"/>
    <w:rsid w:val="009F73FE"/>
    <w:rsid w:val="009F75A3"/>
    <w:rsid w:val="009F7834"/>
    <w:rsid w:val="009F7C10"/>
    <w:rsid w:val="009F7DC8"/>
    <w:rsid w:val="009F7E13"/>
    <w:rsid w:val="00A00D4F"/>
    <w:rsid w:val="00A0157F"/>
    <w:rsid w:val="00A01841"/>
    <w:rsid w:val="00A0268B"/>
    <w:rsid w:val="00A0268D"/>
    <w:rsid w:val="00A02900"/>
    <w:rsid w:val="00A032DC"/>
    <w:rsid w:val="00A036A9"/>
    <w:rsid w:val="00A03702"/>
    <w:rsid w:val="00A044D9"/>
    <w:rsid w:val="00A045CF"/>
    <w:rsid w:val="00A045FE"/>
    <w:rsid w:val="00A04C11"/>
    <w:rsid w:val="00A04D7D"/>
    <w:rsid w:val="00A053F3"/>
    <w:rsid w:val="00A05DD3"/>
    <w:rsid w:val="00A065A9"/>
    <w:rsid w:val="00A06647"/>
    <w:rsid w:val="00A067D4"/>
    <w:rsid w:val="00A06B00"/>
    <w:rsid w:val="00A0722A"/>
    <w:rsid w:val="00A1034B"/>
    <w:rsid w:val="00A1046D"/>
    <w:rsid w:val="00A107DE"/>
    <w:rsid w:val="00A108E6"/>
    <w:rsid w:val="00A10AC0"/>
    <w:rsid w:val="00A112A7"/>
    <w:rsid w:val="00A1133F"/>
    <w:rsid w:val="00A121E0"/>
    <w:rsid w:val="00A125D9"/>
    <w:rsid w:val="00A1266D"/>
    <w:rsid w:val="00A128A4"/>
    <w:rsid w:val="00A12E7C"/>
    <w:rsid w:val="00A13D46"/>
    <w:rsid w:val="00A13E9B"/>
    <w:rsid w:val="00A1418C"/>
    <w:rsid w:val="00A14632"/>
    <w:rsid w:val="00A14912"/>
    <w:rsid w:val="00A149F5"/>
    <w:rsid w:val="00A14E8B"/>
    <w:rsid w:val="00A14EC4"/>
    <w:rsid w:val="00A14FDB"/>
    <w:rsid w:val="00A153C9"/>
    <w:rsid w:val="00A15681"/>
    <w:rsid w:val="00A15767"/>
    <w:rsid w:val="00A15CC6"/>
    <w:rsid w:val="00A15DE8"/>
    <w:rsid w:val="00A16337"/>
    <w:rsid w:val="00A16E6A"/>
    <w:rsid w:val="00A17456"/>
    <w:rsid w:val="00A17533"/>
    <w:rsid w:val="00A17B36"/>
    <w:rsid w:val="00A21065"/>
    <w:rsid w:val="00A210C8"/>
    <w:rsid w:val="00A215D8"/>
    <w:rsid w:val="00A21C72"/>
    <w:rsid w:val="00A220A0"/>
    <w:rsid w:val="00A22654"/>
    <w:rsid w:val="00A22F53"/>
    <w:rsid w:val="00A231D2"/>
    <w:rsid w:val="00A241F3"/>
    <w:rsid w:val="00A24EEF"/>
    <w:rsid w:val="00A24F3C"/>
    <w:rsid w:val="00A250F0"/>
    <w:rsid w:val="00A26984"/>
    <w:rsid w:val="00A26A1F"/>
    <w:rsid w:val="00A26C08"/>
    <w:rsid w:val="00A26D57"/>
    <w:rsid w:val="00A26F67"/>
    <w:rsid w:val="00A26FDA"/>
    <w:rsid w:val="00A271A4"/>
    <w:rsid w:val="00A2736C"/>
    <w:rsid w:val="00A27CD8"/>
    <w:rsid w:val="00A27CE2"/>
    <w:rsid w:val="00A27F47"/>
    <w:rsid w:val="00A27FFE"/>
    <w:rsid w:val="00A300CA"/>
    <w:rsid w:val="00A302C4"/>
    <w:rsid w:val="00A30359"/>
    <w:rsid w:val="00A30673"/>
    <w:rsid w:val="00A30A6A"/>
    <w:rsid w:val="00A30BFD"/>
    <w:rsid w:val="00A316DF"/>
    <w:rsid w:val="00A31874"/>
    <w:rsid w:val="00A31A9D"/>
    <w:rsid w:val="00A32DD1"/>
    <w:rsid w:val="00A339F6"/>
    <w:rsid w:val="00A33F41"/>
    <w:rsid w:val="00A34158"/>
    <w:rsid w:val="00A34454"/>
    <w:rsid w:val="00A34C59"/>
    <w:rsid w:val="00A3538F"/>
    <w:rsid w:val="00A3543F"/>
    <w:rsid w:val="00A357E2"/>
    <w:rsid w:val="00A35DC9"/>
    <w:rsid w:val="00A36260"/>
    <w:rsid w:val="00A3647E"/>
    <w:rsid w:val="00A36586"/>
    <w:rsid w:val="00A3680D"/>
    <w:rsid w:val="00A36AE0"/>
    <w:rsid w:val="00A36BF0"/>
    <w:rsid w:val="00A3730F"/>
    <w:rsid w:val="00A37B8D"/>
    <w:rsid w:val="00A37E5E"/>
    <w:rsid w:val="00A40244"/>
    <w:rsid w:val="00A40579"/>
    <w:rsid w:val="00A40F19"/>
    <w:rsid w:val="00A40FD0"/>
    <w:rsid w:val="00A4129C"/>
    <w:rsid w:val="00A412FB"/>
    <w:rsid w:val="00A428AB"/>
    <w:rsid w:val="00A4409B"/>
    <w:rsid w:val="00A442D1"/>
    <w:rsid w:val="00A44543"/>
    <w:rsid w:val="00A44563"/>
    <w:rsid w:val="00A4494A"/>
    <w:rsid w:val="00A45319"/>
    <w:rsid w:val="00A45479"/>
    <w:rsid w:val="00A45835"/>
    <w:rsid w:val="00A45937"/>
    <w:rsid w:val="00A459FE"/>
    <w:rsid w:val="00A45F55"/>
    <w:rsid w:val="00A4617F"/>
    <w:rsid w:val="00A466A4"/>
    <w:rsid w:val="00A466B5"/>
    <w:rsid w:val="00A467CD"/>
    <w:rsid w:val="00A46AD1"/>
    <w:rsid w:val="00A47639"/>
    <w:rsid w:val="00A47E19"/>
    <w:rsid w:val="00A5095F"/>
    <w:rsid w:val="00A509F1"/>
    <w:rsid w:val="00A51274"/>
    <w:rsid w:val="00A5131A"/>
    <w:rsid w:val="00A516C8"/>
    <w:rsid w:val="00A519C6"/>
    <w:rsid w:val="00A51EE1"/>
    <w:rsid w:val="00A51F02"/>
    <w:rsid w:val="00A5288C"/>
    <w:rsid w:val="00A535C7"/>
    <w:rsid w:val="00A5377E"/>
    <w:rsid w:val="00A53F5D"/>
    <w:rsid w:val="00A54158"/>
    <w:rsid w:val="00A54387"/>
    <w:rsid w:val="00A543AC"/>
    <w:rsid w:val="00A5464D"/>
    <w:rsid w:val="00A547F3"/>
    <w:rsid w:val="00A54A28"/>
    <w:rsid w:val="00A56289"/>
    <w:rsid w:val="00A56A37"/>
    <w:rsid w:val="00A57775"/>
    <w:rsid w:val="00A57A9F"/>
    <w:rsid w:val="00A61783"/>
    <w:rsid w:val="00A61CE5"/>
    <w:rsid w:val="00A624BD"/>
    <w:rsid w:val="00A62C10"/>
    <w:rsid w:val="00A62E5B"/>
    <w:rsid w:val="00A64FE5"/>
    <w:rsid w:val="00A651D8"/>
    <w:rsid w:val="00A652EB"/>
    <w:rsid w:val="00A653EF"/>
    <w:rsid w:val="00A654FE"/>
    <w:rsid w:val="00A6565E"/>
    <w:rsid w:val="00A657EA"/>
    <w:rsid w:val="00A658C5"/>
    <w:rsid w:val="00A65D8C"/>
    <w:rsid w:val="00A65F0B"/>
    <w:rsid w:val="00A65FF2"/>
    <w:rsid w:val="00A67057"/>
    <w:rsid w:val="00A67775"/>
    <w:rsid w:val="00A70C00"/>
    <w:rsid w:val="00A70E27"/>
    <w:rsid w:val="00A71045"/>
    <w:rsid w:val="00A7160A"/>
    <w:rsid w:val="00A71C2C"/>
    <w:rsid w:val="00A71DFD"/>
    <w:rsid w:val="00A72454"/>
    <w:rsid w:val="00A7279D"/>
    <w:rsid w:val="00A728DD"/>
    <w:rsid w:val="00A72F37"/>
    <w:rsid w:val="00A7318B"/>
    <w:rsid w:val="00A731AE"/>
    <w:rsid w:val="00A73CEE"/>
    <w:rsid w:val="00A74488"/>
    <w:rsid w:val="00A7459E"/>
    <w:rsid w:val="00A7483C"/>
    <w:rsid w:val="00A74953"/>
    <w:rsid w:val="00A7531F"/>
    <w:rsid w:val="00A7553E"/>
    <w:rsid w:val="00A75926"/>
    <w:rsid w:val="00A75D25"/>
    <w:rsid w:val="00A76139"/>
    <w:rsid w:val="00A767EF"/>
    <w:rsid w:val="00A77069"/>
    <w:rsid w:val="00A7709F"/>
    <w:rsid w:val="00A77340"/>
    <w:rsid w:val="00A779A7"/>
    <w:rsid w:val="00A77D53"/>
    <w:rsid w:val="00A77D6D"/>
    <w:rsid w:val="00A77F6D"/>
    <w:rsid w:val="00A808C1"/>
    <w:rsid w:val="00A81240"/>
    <w:rsid w:val="00A814DE"/>
    <w:rsid w:val="00A8218E"/>
    <w:rsid w:val="00A83615"/>
    <w:rsid w:val="00A852AB"/>
    <w:rsid w:val="00A852DA"/>
    <w:rsid w:val="00A855F1"/>
    <w:rsid w:val="00A856CD"/>
    <w:rsid w:val="00A85C70"/>
    <w:rsid w:val="00A86BED"/>
    <w:rsid w:val="00A871F4"/>
    <w:rsid w:val="00A87755"/>
    <w:rsid w:val="00A87A91"/>
    <w:rsid w:val="00A87EBD"/>
    <w:rsid w:val="00A904E3"/>
    <w:rsid w:val="00A90504"/>
    <w:rsid w:val="00A90F84"/>
    <w:rsid w:val="00A9115B"/>
    <w:rsid w:val="00A9130E"/>
    <w:rsid w:val="00A9131A"/>
    <w:rsid w:val="00A91558"/>
    <w:rsid w:val="00A91A36"/>
    <w:rsid w:val="00A91EEE"/>
    <w:rsid w:val="00A92B25"/>
    <w:rsid w:val="00A93E91"/>
    <w:rsid w:val="00A93F01"/>
    <w:rsid w:val="00A942FE"/>
    <w:rsid w:val="00A944B0"/>
    <w:rsid w:val="00A9481A"/>
    <w:rsid w:val="00A94FB1"/>
    <w:rsid w:val="00A953D2"/>
    <w:rsid w:val="00A956DD"/>
    <w:rsid w:val="00A95E3B"/>
    <w:rsid w:val="00A962DC"/>
    <w:rsid w:val="00A96804"/>
    <w:rsid w:val="00A96964"/>
    <w:rsid w:val="00A970A0"/>
    <w:rsid w:val="00A97567"/>
    <w:rsid w:val="00A97D3A"/>
    <w:rsid w:val="00A97DDF"/>
    <w:rsid w:val="00AA022E"/>
    <w:rsid w:val="00AA04FC"/>
    <w:rsid w:val="00AA074A"/>
    <w:rsid w:val="00AA1038"/>
    <w:rsid w:val="00AA110D"/>
    <w:rsid w:val="00AA209F"/>
    <w:rsid w:val="00AA22DC"/>
    <w:rsid w:val="00AA26DB"/>
    <w:rsid w:val="00AA26EE"/>
    <w:rsid w:val="00AA2A7F"/>
    <w:rsid w:val="00AA2FCE"/>
    <w:rsid w:val="00AA2FDC"/>
    <w:rsid w:val="00AA3524"/>
    <w:rsid w:val="00AA373C"/>
    <w:rsid w:val="00AA5B20"/>
    <w:rsid w:val="00AA6B60"/>
    <w:rsid w:val="00AA77BA"/>
    <w:rsid w:val="00AA7ACD"/>
    <w:rsid w:val="00AB03A2"/>
    <w:rsid w:val="00AB08CF"/>
    <w:rsid w:val="00AB0B04"/>
    <w:rsid w:val="00AB119A"/>
    <w:rsid w:val="00AB1D10"/>
    <w:rsid w:val="00AB2139"/>
    <w:rsid w:val="00AB218F"/>
    <w:rsid w:val="00AB21AD"/>
    <w:rsid w:val="00AB2501"/>
    <w:rsid w:val="00AB2991"/>
    <w:rsid w:val="00AB29B1"/>
    <w:rsid w:val="00AB2B6E"/>
    <w:rsid w:val="00AB2CA2"/>
    <w:rsid w:val="00AB35A3"/>
    <w:rsid w:val="00AB369B"/>
    <w:rsid w:val="00AB3700"/>
    <w:rsid w:val="00AB3DC0"/>
    <w:rsid w:val="00AB42DB"/>
    <w:rsid w:val="00AB49AD"/>
    <w:rsid w:val="00AB4F4F"/>
    <w:rsid w:val="00AB546E"/>
    <w:rsid w:val="00AB5BD7"/>
    <w:rsid w:val="00AB5C63"/>
    <w:rsid w:val="00AB5F92"/>
    <w:rsid w:val="00AB612E"/>
    <w:rsid w:val="00AB62E6"/>
    <w:rsid w:val="00AB66AD"/>
    <w:rsid w:val="00AB67D7"/>
    <w:rsid w:val="00AB6AEE"/>
    <w:rsid w:val="00AB6EDF"/>
    <w:rsid w:val="00AB73D1"/>
    <w:rsid w:val="00AB79A7"/>
    <w:rsid w:val="00AC055A"/>
    <w:rsid w:val="00AC0F02"/>
    <w:rsid w:val="00AC12FB"/>
    <w:rsid w:val="00AC1A3A"/>
    <w:rsid w:val="00AC234D"/>
    <w:rsid w:val="00AC239D"/>
    <w:rsid w:val="00AC288F"/>
    <w:rsid w:val="00AC29B9"/>
    <w:rsid w:val="00AC300C"/>
    <w:rsid w:val="00AC31BD"/>
    <w:rsid w:val="00AC352B"/>
    <w:rsid w:val="00AC3668"/>
    <w:rsid w:val="00AC37BC"/>
    <w:rsid w:val="00AC3997"/>
    <w:rsid w:val="00AC3D11"/>
    <w:rsid w:val="00AC3D5A"/>
    <w:rsid w:val="00AC3DB7"/>
    <w:rsid w:val="00AC3F3B"/>
    <w:rsid w:val="00AC4066"/>
    <w:rsid w:val="00AC48B7"/>
    <w:rsid w:val="00AC4C6F"/>
    <w:rsid w:val="00AC4C9C"/>
    <w:rsid w:val="00AC4E51"/>
    <w:rsid w:val="00AC55CD"/>
    <w:rsid w:val="00AC64F9"/>
    <w:rsid w:val="00AC65CD"/>
    <w:rsid w:val="00AC6C2C"/>
    <w:rsid w:val="00AC6E91"/>
    <w:rsid w:val="00AC72F6"/>
    <w:rsid w:val="00AC7415"/>
    <w:rsid w:val="00AC74ED"/>
    <w:rsid w:val="00AC75C9"/>
    <w:rsid w:val="00AC7A6D"/>
    <w:rsid w:val="00AC7FDB"/>
    <w:rsid w:val="00AD0337"/>
    <w:rsid w:val="00AD1000"/>
    <w:rsid w:val="00AD1055"/>
    <w:rsid w:val="00AD206D"/>
    <w:rsid w:val="00AD2296"/>
    <w:rsid w:val="00AD22A6"/>
    <w:rsid w:val="00AD238B"/>
    <w:rsid w:val="00AD29DB"/>
    <w:rsid w:val="00AD373F"/>
    <w:rsid w:val="00AD3BE7"/>
    <w:rsid w:val="00AD5BE2"/>
    <w:rsid w:val="00AD6036"/>
    <w:rsid w:val="00AD643B"/>
    <w:rsid w:val="00AD645B"/>
    <w:rsid w:val="00AD701E"/>
    <w:rsid w:val="00AD752C"/>
    <w:rsid w:val="00AD779D"/>
    <w:rsid w:val="00AD7DB2"/>
    <w:rsid w:val="00AE053F"/>
    <w:rsid w:val="00AE0959"/>
    <w:rsid w:val="00AE0BFF"/>
    <w:rsid w:val="00AE137A"/>
    <w:rsid w:val="00AE1B26"/>
    <w:rsid w:val="00AE1E4F"/>
    <w:rsid w:val="00AE3390"/>
    <w:rsid w:val="00AE3AD2"/>
    <w:rsid w:val="00AE4611"/>
    <w:rsid w:val="00AE4DE3"/>
    <w:rsid w:val="00AE4E84"/>
    <w:rsid w:val="00AE4F8F"/>
    <w:rsid w:val="00AE51BB"/>
    <w:rsid w:val="00AE57D9"/>
    <w:rsid w:val="00AE60D2"/>
    <w:rsid w:val="00AE649E"/>
    <w:rsid w:val="00AE64E1"/>
    <w:rsid w:val="00AE69B2"/>
    <w:rsid w:val="00AE6B9B"/>
    <w:rsid w:val="00AE6BAA"/>
    <w:rsid w:val="00AE70F8"/>
    <w:rsid w:val="00AE726E"/>
    <w:rsid w:val="00AE742D"/>
    <w:rsid w:val="00AE7A30"/>
    <w:rsid w:val="00AF00A6"/>
    <w:rsid w:val="00AF0308"/>
    <w:rsid w:val="00AF05BC"/>
    <w:rsid w:val="00AF0A5E"/>
    <w:rsid w:val="00AF0B30"/>
    <w:rsid w:val="00AF0B6E"/>
    <w:rsid w:val="00AF106D"/>
    <w:rsid w:val="00AF157B"/>
    <w:rsid w:val="00AF17C8"/>
    <w:rsid w:val="00AF18A2"/>
    <w:rsid w:val="00AF1A74"/>
    <w:rsid w:val="00AF1D1A"/>
    <w:rsid w:val="00AF1E2B"/>
    <w:rsid w:val="00AF1EC4"/>
    <w:rsid w:val="00AF1F0B"/>
    <w:rsid w:val="00AF2187"/>
    <w:rsid w:val="00AF27BE"/>
    <w:rsid w:val="00AF32FE"/>
    <w:rsid w:val="00AF334C"/>
    <w:rsid w:val="00AF35C9"/>
    <w:rsid w:val="00AF378A"/>
    <w:rsid w:val="00AF387F"/>
    <w:rsid w:val="00AF3BB1"/>
    <w:rsid w:val="00AF3D52"/>
    <w:rsid w:val="00AF654C"/>
    <w:rsid w:val="00AF66D7"/>
    <w:rsid w:val="00AF67B5"/>
    <w:rsid w:val="00AF6B05"/>
    <w:rsid w:val="00AF706B"/>
    <w:rsid w:val="00AF76DB"/>
    <w:rsid w:val="00AF77E2"/>
    <w:rsid w:val="00B00D14"/>
    <w:rsid w:val="00B00E21"/>
    <w:rsid w:val="00B01374"/>
    <w:rsid w:val="00B014FE"/>
    <w:rsid w:val="00B01884"/>
    <w:rsid w:val="00B019CA"/>
    <w:rsid w:val="00B01B6C"/>
    <w:rsid w:val="00B01E8F"/>
    <w:rsid w:val="00B02096"/>
    <w:rsid w:val="00B0270C"/>
    <w:rsid w:val="00B02FC8"/>
    <w:rsid w:val="00B0309D"/>
    <w:rsid w:val="00B035CD"/>
    <w:rsid w:val="00B0388A"/>
    <w:rsid w:val="00B03AEF"/>
    <w:rsid w:val="00B03E56"/>
    <w:rsid w:val="00B045AE"/>
    <w:rsid w:val="00B04874"/>
    <w:rsid w:val="00B048C3"/>
    <w:rsid w:val="00B04C79"/>
    <w:rsid w:val="00B04E94"/>
    <w:rsid w:val="00B05133"/>
    <w:rsid w:val="00B0556A"/>
    <w:rsid w:val="00B05CA5"/>
    <w:rsid w:val="00B05CA7"/>
    <w:rsid w:val="00B05E07"/>
    <w:rsid w:val="00B065F7"/>
    <w:rsid w:val="00B07C69"/>
    <w:rsid w:val="00B07CF8"/>
    <w:rsid w:val="00B1045F"/>
    <w:rsid w:val="00B104C0"/>
    <w:rsid w:val="00B10901"/>
    <w:rsid w:val="00B10D5A"/>
    <w:rsid w:val="00B1175E"/>
    <w:rsid w:val="00B11F70"/>
    <w:rsid w:val="00B12604"/>
    <w:rsid w:val="00B12F0C"/>
    <w:rsid w:val="00B133E9"/>
    <w:rsid w:val="00B13930"/>
    <w:rsid w:val="00B142C7"/>
    <w:rsid w:val="00B14CFC"/>
    <w:rsid w:val="00B151E7"/>
    <w:rsid w:val="00B15C4B"/>
    <w:rsid w:val="00B15F72"/>
    <w:rsid w:val="00B16039"/>
    <w:rsid w:val="00B16321"/>
    <w:rsid w:val="00B16822"/>
    <w:rsid w:val="00B17ABE"/>
    <w:rsid w:val="00B17CBF"/>
    <w:rsid w:val="00B201C5"/>
    <w:rsid w:val="00B2035D"/>
    <w:rsid w:val="00B2068D"/>
    <w:rsid w:val="00B215BA"/>
    <w:rsid w:val="00B216BB"/>
    <w:rsid w:val="00B21C9F"/>
    <w:rsid w:val="00B222E3"/>
    <w:rsid w:val="00B22B9E"/>
    <w:rsid w:val="00B231FF"/>
    <w:rsid w:val="00B23250"/>
    <w:rsid w:val="00B235BF"/>
    <w:rsid w:val="00B239EF"/>
    <w:rsid w:val="00B23D6B"/>
    <w:rsid w:val="00B23F1E"/>
    <w:rsid w:val="00B24241"/>
    <w:rsid w:val="00B247EF"/>
    <w:rsid w:val="00B24863"/>
    <w:rsid w:val="00B248C0"/>
    <w:rsid w:val="00B24DDB"/>
    <w:rsid w:val="00B24EF9"/>
    <w:rsid w:val="00B25500"/>
    <w:rsid w:val="00B256E0"/>
    <w:rsid w:val="00B25F56"/>
    <w:rsid w:val="00B262CB"/>
    <w:rsid w:val="00B27093"/>
    <w:rsid w:val="00B274B8"/>
    <w:rsid w:val="00B278F3"/>
    <w:rsid w:val="00B27FDD"/>
    <w:rsid w:val="00B30174"/>
    <w:rsid w:val="00B308E3"/>
    <w:rsid w:val="00B30EDB"/>
    <w:rsid w:val="00B3229A"/>
    <w:rsid w:val="00B323F8"/>
    <w:rsid w:val="00B32787"/>
    <w:rsid w:val="00B32B34"/>
    <w:rsid w:val="00B33263"/>
    <w:rsid w:val="00B3328E"/>
    <w:rsid w:val="00B336C7"/>
    <w:rsid w:val="00B337C3"/>
    <w:rsid w:val="00B339A7"/>
    <w:rsid w:val="00B33B4F"/>
    <w:rsid w:val="00B33B8A"/>
    <w:rsid w:val="00B33E4C"/>
    <w:rsid w:val="00B34098"/>
    <w:rsid w:val="00B34B68"/>
    <w:rsid w:val="00B34F6C"/>
    <w:rsid w:val="00B34FFA"/>
    <w:rsid w:val="00B3523F"/>
    <w:rsid w:val="00B35972"/>
    <w:rsid w:val="00B35B46"/>
    <w:rsid w:val="00B36374"/>
    <w:rsid w:val="00B37164"/>
    <w:rsid w:val="00B37496"/>
    <w:rsid w:val="00B375AA"/>
    <w:rsid w:val="00B3776C"/>
    <w:rsid w:val="00B37CF6"/>
    <w:rsid w:val="00B40295"/>
    <w:rsid w:val="00B408D2"/>
    <w:rsid w:val="00B40AC9"/>
    <w:rsid w:val="00B4162E"/>
    <w:rsid w:val="00B420E4"/>
    <w:rsid w:val="00B4231A"/>
    <w:rsid w:val="00B424F0"/>
    <w:rsid w:val="00B4267E"/>
    <w:rsid w:val="00B4282F"/>
    <w:rsid w:val="00B42E3D"/>
    <w:rsid w:val="00B42EE1"/>
    <w:rsid w:val="00B4388E"/>
    <w:rsid w:val="00B43FB4"/>
    <w:rsid w:val="00B4420C"/>
    <w:rsid w:val="00B44273"/>
    <w:rsid w:val="00B4430D"/>
    <w:rsid w:val="00B447F4"/>
    <w:rsid w:val="00B448ED"/>
    <w:rsid w:val="00B45461"/>
    <w:rsid w:val="00B458D1"/>
    <w:rsid w:val="00B45C93"/>
    <w:rsid w:val="00B45E59"/>
    <w:rsid w:val="00B46311"/>
    <w:rsid w:val="00B463E5"/>
    <w:rsid w:val="00B46801"/>
    <w:rsid w:val="00B47459"/>
    <w:rsid w:val="00B47731"/>
    <w:rsid w:val="00B47A75"/>
    <w:rsid w:val="00B47E2C"/>
    <w:rsid w:val="00B47F8D"/>
    <w:rsid w:val="00B50072"/>
    <w:rsid w:val="00B500BF"/>
    <w:rsid w:val="00B50224"/>
    <w:rsid w:val="00B50A2A"/>
    <w:rsid w:val="00B50B3C"/>
    <w:rsid w:val="00B51259"/>
    <w:rsid w:val="00B51A36"/>
    <w:rsid w:val="00B51ABC"/>
    <w:rsid w:val="00B52ADF"/>
    <w:rsid w:val="00B52F34"/>
    <w:rsid w:val="00B532C7"/>
    <w:rsid w:val="00B5336E"/>
    <w:rsid w:val="00B54113"/>
    <w:rsid w:val="00B54144"/>
    <w:rsid w:val="00B54A02"/>
    <w:rsid w:val="00B5513B"/>
    <w:rsid w:val="00B55767"/>
    <w:rsid w:val="00B55803"/>
    <w:rsid w:val="00B55864"/>
    <w:rsid w:val="00B55E17"/>
    <w:rsid w:val="00B57561"/>
    <w:rsid w:val="00B57EBA"/>
    <w:rsid w:val="00B6000A"/>
    <w:rsid w:val="00B6077E"/>
    <w:rsid w:val="00B60A93"/>
    <w:rsid w:val="00B60C0F"/>
    <w:rsid w:val="00B612A4"/>
    <w:rsid w:val="00B61838"/>
    <w:rsid w:val="00B632A9"/>
    <w:rsid w:val="00B6414F"/>
    <w:rsid w:val="00B643E2"/>
    <w:rsid w:val="00B6475D"/>
    <w:rsid w:val="00B656C5"/>
    <w:rsid w:val="00B6583C"/>
    <w:rsid w:val="00B6594E"/>
    <w:rsid w:val="00B65ED5"/>
    <w:rsid w:val="00B66AA3"/>
    <w:rsid w:val="00B66ACC"/>
    <w:rsid w:val="00B6701B"/>
    <w:rsid w:val="00B67127"/>
    <w:rsid w:val="00B67930"/>
    <w:rsid w:val="00B679E5"/>
    <w:rsid w:val="00B67A49"/>
    <w:rsid w:val="00B67F32"/>
    <w:rsid w:val="00B7019E"/>
    <w:rsid w:val="00B7021D"/>
    <w:rsid w:val="00B71E81"/>
    <w:rsid w:val="00B72B7E"/>
    <w:rsid w:val="00B72D0C"/>
    <w:rsid w:val="00B731D7"/>
    <w:rsid w:val="00B74E5C"/>
    <w:rsid w:val="00B75029"/>
    <w:rsid w:val="00B75352"/>
    <w:rsid w:val="00B753BE"/>
    <w:rsid w:val="00B75BB5"/>
    <w:rsid w:val="00B75F42"/>
    <w:rsid w:val="00B76009"/>
    <w:rsid w:val="00B76253"/>
    <w:rsid w:val="00B76C4D"/>
    <w:rsid w:val="00B77490"/>
    <w:rsid w:val="00B77536"/>
    <w:rsid w:val="00B777E0"/>
    <w:rsid w:val="00B77842"/>
    <w:rsid w:val="00B7785A"/>
    <w:rsid w:val="00B77D8F"/>
    <w:rsid w:val="00B77EDA"/>
    <w:rsid w:val="00B80431"/>
    <w:rsid w:val="00B80498"/>
    <w:rsid w:val="00B80E16"/>
    <w:rsid w:val="00B8133D"/>
    <w:rsid w:val="00B816F1"/>
    <w:rsid w:val="00B81DD5"/>
    <w:rsid w:val="00B8207F"/>
    <w:rsid w:val="00B8211A"/>
    <w:rsid w:val="00B82430"/>
    <w:rsid w:val="00B8246B"/>
    <w:rsid w:val="00B830B0"/>
    <w:rsid w:val="00B83A5F"/>
    <w:rsid w:val="00B83E89"/>
    <w:rsid w:val="00B84567"/>
    <w:rsid w:val="00B84AA3"/>
    <w:rsid w:val="00B84BFD"/>
    <w:rsid w:val="00B84E3B"/>
    <w:rsid w:val="00B84FA3"/>
    <w:rsid w:val="00B85BB6"/>
    <w:rsid w:val="00B865C4"/>
    <w:rsid w:val="00B86C4F"/>
    <w:rsid w:val="00B87E56"/>
    <w:rsid w:val="00B90218"/>
    <w:rsid w:val="00B9048B"/>
    <w:rsid w:val="00B90B9E"/>
    <w:rsid w:val="00B90FBA"/>
    <w:rsid w:val="00B91405"/>
    <w:rsid w:val="00B915C9"/>
    <w:rsid w:val="00B917BE"/>
    <w:rsid w:val="00B91C5E"/>
    <w:rsid w:val="00B91FE2"/>
    <w:rsid w:val="00B920EE"/>
    <w:rsid w:val="00B92711"/>
    <w:rsid w:val="00B92DA8"/>
    <w:rsid w:val="00B93411"/>
    <w:rsid w:val="00B93B1D"/>
    <w:rsid w:val="00B94126"/>
    <w:rsid w:val="00B94165"/>
    <w:rsid w:val="00B94198"/>
    <w:rsid w:val="00B94447"/>
    <w:rsid w:val="00B94495"/>
    <w:rsid w:val="00B94775"/>
    <w:rsid w:val="00B94818"/>
    <w:rsid w:val="00B9496A"/>
    <w:rsid w:val="00B95557"/>
    <w:rsid w:val="00B9564F"/>
    <w:rsid w:val="00B956D2"/>
    <w:rsid w:val="00B958AE"/>
    <w:rsid w:val="00B95F44"/>
    <w:rsid w:val="00B9635C"/>
    <w:rsid w:val="00B96691"/>
    <w:rsid w:val="00B96A8D"/>
    <w:rsid w:val="00B97432"/>
    <w:rsid w:val="00B975AE"/>
    <w:rsid w:val="00B97914"/>
    <w:rsid w:val="00B97C8E"/>
    <w:rsid w:val="00BA0245"/>
    <w:rsid w:val="00BA03BC"/>
    <w:rsid w:val="00BA0B94"/>
    <w:rsid w:val="00BA0EB3"/>
    <w:rsid w:val="00BA1070"/>
    <w:rsid w:val="00BA2017"/>
    <w:rsid w:val="00BA2070"/>
    <w:rsid w:val="00BA28F7"/>
    <w:rsid w:val="00BA29F9"/>
    <w:rsid w:val="00BA2E05"/>
    <w:rsid w:val="00BA32ED"/>
    <w:rsid w:val="00BA366D"/>
    <w:rsid w:val="00BA37C8"/>
    <w:rsid w:val="00BA39ED"/>
    <w:rsid w:val="00BA3E79"/>
    <w:rsid w:val="00BA44B2"/>
    <w:rsid w:val="00BA4583"/>
    <w:rsid w:val="00BA4882"/>
    <w:rsid w:val="00BA4F73"/>
    <w:rsid w:val="00BA585E"/>
    <w:rsid w:val="00BA5B53"/>
    <w:rsid w:val="00BA6191"/>
    <w:rsid w:val="00BA6C6A"/>
    <w:rsid w:val="00BA6FF0"/>
    <w:rsid w:val="00BA7227"/>
    <w:rsid w:val="00BA76B7"/>
    <w:rsid w:val="00BA792B"/>
    <w:rsid w:val="00BA7F6C"/>
    <w:rsid w:val="00BB01E7"/>
    <w:rsid w:val="00BB03D2"/>
    <w:rsid w:val="00BB10EE"/>
    <w:rsid w:val="00BB144A"/>
    <w:rsid w:val="00BB1631"/>
    <w:rsid w:val="00BB189E"/>
    <w:rsid w:val="00BB19D6"/>
    <w:rsid w:val="00BB2F2A"/>
    <w:rsid w:val="00BB30FA"/>
    <w:rsid w:val="00BB343D"/>
    <w:rsid w:val="00BB389B"/>
    <w:rsid w:val="00BB420B"/>
    <w:rsid w:val="00BB5003"/>
    <w:rsid w:val="00BB5BA6"/>
    <w:rsid w:val="00BB602B"/>
    <w:rsid w:val="00BB61A4"/>
    <w:rsid w:val="00BB68AC"/>
    <w:rsid w:val="00BB68E6"/>
    <w:rsid w:val="00BB6B9B"/>
    <w:rsid w:val="00BB7598"/>
    <w:rsid w:val="00BB78C6"/>
    <w:rsid w:val="00BB7DA9"/>
    <w:rsid w:val="00BC034A"/>
    <w:rsid w:val="00BC04B6"/>
    <w:rsid w:val="00BC0707"/>
    <w:rsid w:val="00BC0879"/>
    <w:rsid w:val="00BC10B8"/>
    <w:rsid w:val="00BC2341"/>
    <w:rsid w:val="00BC24EE"/>
    <w:rsid w:val="00BC30CB"/>
    <w:rsid w:val="00BC332C"/>
    <w:rsid w:val="00BC35F7"/>
    <w:rsid w:val="00BC3CF1"/>
    <w:rsid w:val="00BC3D53"/>
    <w:rsid w:val="00BC4078"/>
    <w:rsid w:val="00BC412B"/>
    <w:rsid w:val="00BC4336"/>
    <w:rsid w:val="00BC45F2"/>
    <w:rsid w:val="00BC46E2"/>
    <w:rsid w:val="00BC5633"/>
    <w:rsid w:val="00BC58CD"/>
    <w:rsid w:val="00BC5952"/>
    <w:rsid w:val="00BC5BFE"/>
    <w:rsid w:val="00BC5F05"/>
    <w:rsid w:val="00BC5F09"/>
    <w:rsid w:val="00BC5FFD"/>
    <w:rsid w:val="00BC6031"/>
    <w:rsid w:val="00BC6364"/>
    <w:rsid w:val="00BC6437"/>
    <w:rsid w:val="00BC679D"/>
    <w:rsid w:val="00BC6905"/>
    <w:rsid w:val="00BC690E"/>
    <w:rsid w:val="00BC6B3D"/>
    <w:rsid w:val="00BC6C0C"/>
    <w:rsid w:val="00BC77DD"/>
    <w:rsid w:val="00BD09B5"/>
    <w:rsid w:val="00BD0A73"/>
    <w:rsid w:val="00BD171E"/>
    <w:rsid w:val="00BD1793"/>
    <w:rsid w:val="00BD1984"/>
    <w:rsid w:val="00BD1C02"/>
    <w:rsid w:val="00BD21D0"/>
    <w:rsid w:val="00BD22C7"/>
    <w:rsid w:val="00BD33E1"/>
    <w:rsid w:val="00BD34C6"/>
    <w:rsid w:val="00BD3546"/>
    <w:rsid w:val="00BD3F00"/>
    <w:rsid w:val="00BD421E"/>
    <w:rsid w:val="00BD502B"/>
    <w:rsid w:val="00BD52CB"/>
    <w:rsid w:val="00BD53BD"/>
    <w:rsid w:val="00BD5474"/>
    <w:rsid w:val="00BD58E8"/>
    <w:rsid w:val="00BD5D6A"/>
    <w:rsid w:val="00BD5ED9"/>
    <w:rsid w:val="00BD613C"/>
    <w:rsid w:val="00BD6535"/>
    <w:rsid w:val="00BD67B9"/>
    <w:rsid w:val="00BD6C6F"/>
    <w:rsid w:val="00BD7604"/>
    <w:rsid w:val="00BD7AEB"/>
    <w:rsid w:val="00BE0065"/>
    <w:rsid w:val="00BE011F"/>
    <w:rsid w:val="00BE06D3"/>
    <w:rsid w:val="00BE0A16"/>
    <w:rsid w:val="00BE1207"/>
    <w:rsid w:val="00BE1343"/>
    <w:rsid w:val="00BE1BA6"/>
    <w:rsid w:val="00BE1C68"/>
    <w:rsid w:val="00BE1E81"/>
    <w:rsid w:val="00BE2606"/>
    <w:rsid w:val="00BE28E3"/>
    <w:rsid w:val="00BE2F0D"/>
    <w:rsid w:val="00BE3222"/>
    <w:rsid w:val="00BE32BF"/>
    <w:rsid w:val="00BE39FB"/>
    <w:rsid w:val="00BE3C2A"/>
    <w:rsid w:val="00BE3CE6"/>
    <w:rsid w:val="00BE3D84"/>
    <w:rsid w:val="00BE3E26"/>
    <w:rsid w:val="00BE4101"/>
    <w:rsid w:val="00BE4478"/>
    <w:rsid w:val="00BE45FE"/>
    <w:rsid w:val="00BE4812"/>
    <w:rsid w:val="00BE484F"/>
    <w:rsid w:val="00BE4F4C"/>
    <w:rsid w:val="00BE553D"/>
    <w:rsid w:val="00BE5910"/>
    <w:rsid w:val="00BE5970"/>
    <w:rsid w:val="00BE59A6"/>
    <w:rsid w:val="00BE5A37"/>
    <w:rsid w:val="00BE62DC"/>
    <w:rsid w:val="00BE735E"/>
    <w:rsid w:val="00BE7531"/>
    <w:rsid w:val="00BF05E9"/>
    <w:rsid w:val="00BF0B11"/>
    <w:rsid w:val="00BF0D28"/>
    <w:rsid w:val="00BF0FFC"/>
    <w:rsid w:val="00BF17EA"/>
    <w:rsid w:val="00BF1D7F"/>
    <w:rsid w:val="00BF225F"/>
    <w:rsid w:val="00BF22E1"/>
    <w:rsid w:val="00BF2611"/>
    <w:rsid w:val="00BF262B"/>
    <w:rsid w:val="00BF34E0"/>
    <w:rsid w:val="00BF353B"/>
    <w:rsid w:val="00BF3AC6"/>
    <w:rsid w:val="00BF3B2E"/>
    <w:rsid w:val="00BF43C1"/>
    <w:rsid w:val="00BF43F1"/>
    <w:rsid w:val="00BF4517"/>
    <w:rsid w:val="00BF490A"/>
    <w:rsid w:val="00BF4D85"/>
    <w:rsid w:val="00BF4FD1"/>
    <w:rsid w:val="00BF5177"/>
    <w:rsid w:val="00BF593A"/>
    <w:rsid w:val="00BF5F06"/>
    <w:rsid w:val="00BF66AC"/>
    <w:rsid w:val="00BF6F28"/>
    <w:rsid w:val="00BF728C"/>
    <w:rsid w:val="00BF73CD"/>
    <w:rsid w:val="00BF748E"/>
    <w:rsid w:val="00BF7CB3"/>
    <w:rsid w:val="00C001DC"/>
    <w:rsid w:val="00C01094"/>
    <w:rsid w:val="00C0149F"/>
    <w:rsid w:val="00C0156E"/>
    <w:rsid w:val="00C0176D"/>
    <w:rsid w:val="00C01B41"/>
    <w:rsid w:val="00C02D8C"/>
    <w:rsid w:val="00C035EF"/>
    <w:rsid w:val="00C03718"/>
    <w:rsid w:val="00C03EAC"/>
    <w:rsid w:val="00C04037"/>
    <w:rsid w:val="00C05198"/>
    <w:rsid w:val="00C0554A"/>
    <w:rsid w:val="00C05620"/>
    <w:rsid w:val="00C05C47"/>
    <w:rsid w:val="00C05CDF"/>
    <w:rsid w:val="00C063EE"/>
    <w:rsid w:val="00C06DB4"/>
    <w:rsid w:val="00C07147"/>
    <w:rsid w:val="00C0789C"/>
    <w:rsid w:val="00C10242"/>
    <w:rsid w:val="00C1038A"/>
    <w:rsid w:val="00C10538"/>
    <w:rsid w:val="00C1077F"/>
    <w:rsid w:val="00C10B39"/>
    <w:rsid w:val="00C11860"/>
    <w:rsid w:val="00C11F1E"/>
    <w:rsid w:val="00C13320"/>
    <w:rsid w:val="00C13634"/>
    <w:rsid w:val="00C138A8"/>
    <w:rsid w:val="00C13CB6"/>
    <w:rsid w:val="00C13D7F"/>
    <w:rsid w:val="00C14358"/>
    <w:rsid w:val="00C1448E"/>
    <w:rsid w:val="00C14FEE"/>
    <w:rsid w:val="00C15142"/>
    <w:rsid w:val="00C153C8"/>
    <w:rsid w:val="00C15604"/>
    <w:rsid w:val="00C15743"/>
    <w:rsid w:val="00C15D5A"/>
    <w:rsid w:val="00C15D5E"/>
    <w:rsid w:val="00C15E5E"/>
    <w:rsid w:val="00C15FB9"/>
    <w:rsid w:val="00C16417"/>
    <w:rsid w:val="00C165FE"/>
    <w:rsid w:val="00C171F8"/>
    <w:rsid w:val="00C1726F"/>
    <w:rsid w:val="00C17B6E"/>
    <w:rsid w:val="00C17EAA"/>
    <w:rsid w:val="00C2039A"/>
    <w:rsid w:val="00C20C21"/>
    <w:rsid w:val="00C21433"/>
    <w:rsid w:val="00C217BE"/>
    <w:rsid w:val="00C21BD0"/>
    <w:rsid w:val="00C21EBF"/>
    <w:rsid w:val="00C22140"/>
    <w:rsid w:val="00C222E2"/>
    <w:rsid w:val="00C22482"/>
    <w:rsid w:val="00C22582"/>
    <w:rsid w:val="00C22777"/>
    <w:rsid w:val="00C22A66"/>
    <w:rsid w:val="00C22D68"/>
    <w:rsid w:val="00C22DA7"/>
    <w:rsid w:val="00C238B4"/>
    <w:rsid w:val="00C23A52"/>
    <w:rsid w:val="00C23A67"/>
    <w:rsid w:val="00C2472E"/>
    <w:rsid w:val="00C24913"/>
    <w:rsid w:val="00C24A4C"/>
    <w:rsid w:val="00C25623"/>
    <w:rsid w:val="00C25B5A"/>
    <w:rsid w:val="00C2621E"/>
    <w:rsid w:val="00C26320"/>
    <w:rsid w:val="00C26F69"/>
    <w:rsid w:val="00C271EC"/>
    <w:rsid w:val="00C275FD"/>
    <w:rsid w:val="00C276CD"/>
    <w:rsid w:val="00C27C4F"/>
    <w:rsid w:val="00C27C6B"/>
    <w:rsid w:val="00C30194"/>
    <w:rsid w:val="00C3032C"/>
    <w:rsid w:val="00C30C7D"/>
    <w:rsid w:val="00C30FAB"/>
    <w:rsid w:val="00C31036"/>
    <w:rsid w:val="00C31334"/>
    <w:rsid w:val="00C3177B"/>
    <w:rsid w:val="00C31A22"/>
    <w:rsid w:val="00C31D4F"/>
    <w:rsid w:val="00C320DB"/>
    <w:rsid w:val="00C3237B"/>
    <w:rsid w:val="00C3238E"/>
    <w:rsid w:val="00C327CA"/>
    <w:rsid w:val="00C32ADB"/>
    <w:rsid w:val="00C32E58"/>
    <w:rsid w:val="00C33387"/>
    <w:rsid w:val="00C33734"/>
    <w:rsid w:val="00C34C5A"/>
    <w:rsid w:val="00C3518A"/>
    <w:rsid w:val="00C359D8"/>
    <w:rsid w:val="00C35D35"/>
    <w:rsid w:val="00C35F07"/>
    <w:rsid w:val="00C36238"/>
    <w:rsid w:val="00C366D4"/>
    <w:rsid w:val="00C36AA0"/>
    <w:rsid w:val="00C37469"/>
    <w:rsid w:val="00C37771"/>
    <w:rsid w:val="00C378A2"/>
    <w:rsid w:val="00C379CE"/>
    <w:rsid w:val="00C400A8"/>
    <w:rsid w:val="00C403FF"/>
    <w:rsid w:val="00C40A55"/>
    <w:rsid w:val="00C40EB4"/>
    <w:rsid w:val="00C42707"/>
    <w:rsid w:val="00C435DD"/>
    <w:rsid w:val="00C444A7"/>
    <w:rsid w:val="00C44B92"/>
    <w:rsid w:val="00C44C8B"/>
    <w:rsid w:val="00C44CF3"/>
    <w:rsid w:val="00C4556A"/>
    <w:rsid w:val="00C4586E"/>
    <w:rsid w:val="00C45974"/>
    <w:rsid w:val="00C4599D"/>
    <w:rsid w:val="00C462EC"/>
    <w:rsid w:val="00C46625"/>
    <w:rsid w:val="00C46789"/>
    <w:rsid w:val="00C468E6"/>
    <w:rsid w:val="00C46FD0"/>
    <w:rsid w:val="00C47A4B"/>
    <w:rsid w:val="00C47E1B"/>
    <w:rsid w:val="00C47F19"/>
    <w:rsid w:val="00C5046E"/>
    <w:rsid w:val="00C509EC"/>
    <w:rsid w:val="00C5119C"/>
    <w:rsid w:val="00C5217B"/>
    <w:rsid w:val="00C5239C"/>
    <w:rsid w:val="00C5296D"/>
    <w:rsid w:val="00C5340C"/>
    <w:rsid w:val="00C534B6"/>
    <w:rsid w:val="00C537E0"/>
    <w:rsid w:val="00C53B97"/>
    <w:rsid w:val="00C53D31"/>
    <w:rsid w:val="00C53FF5"/>
    <w:rsid w:val="00C54002"/>
    <w:rsid w:val="00C549C5"/>
    <w:rsid w:val="00C54FE6"/>
    <w:rsid w:val="00C54FED"/>
    <w:rsid w:val="00C550AA"/>
    <w:rsid w:val="00C5523A"/>
    <w:rsid w:val="00C55D2C"/>
    <w:rsid w:val="00C55E77"/>
    <w:rsid w:val="00C55FDB"/>
    <w:rsid w:val="00C56384"/>
    <w:rsid w:val="00C575AA"/>
    <w:rsid w:val="00C6029C"/>
    <w:rsid w:val="00C61436"/>
    <w:rsid w:val="00C61A7E"/>
    <w:rsid w:val="00C61D00"/>
    <w:rsid w:val="00C61F91"/>
    <w:rsid w:val="00C62A82"/>
    <w:rsid w:val="00C62B58"/>
    <w:rsid w:val="00C62EB9"/>
    <w:rsid w:val="00C63031"/>
    <w:rsid w:val="00C631C2"/>
    <w:rsid w:val="00C63260"/>
    <w:rsid w:val="00C636CC"/>
    <w:rsid w:val="00C63925"/>
    <w:rsid w:val="00C6441A"/>
    <w:rsid w:val="00C64E0F"/>
    <w:rsid w:val="00C65071"/>
    <w:rsid w:val="00C6509C"/>
    <w:rsid w:val="00C656A7"/>
    <w:rsid w:val="00C65C26"/>
    <w:rsid w:val="00C662CB"/>
    <w:rsid w:val="00C66C5D"/>
    <w:rsid w:val="00C6737C"/>
    <w:rsid w:val="00C67EC0"/>
    <w:rsid w:val="00C70455"/>
    <w:rsid w:val="00C70559"/>
    <w:rsid w:val="00C70DFF"/>
    <w:rsid w:val="00C71123"/>
    <w:rsid w:val="00C712F8"/>
    <w:rsid w:val="00C71451"/>
    <w:rsid w:val="00C717C6"/>
    <w:rsid w:val="00C71EA6"/>
    <w:rsid w:val="00C722D7"/>
    <w:rsid w:val="00C7236C"/>
    <w:rsid w:val="00C72C93"/>
    <w:rsid w:val="00C72CE1"/>
    <w:rsid w:val="00C73B3A"/>
    <w:rsid w:val="00C740F9"/>
    <w:rsid w:val="00C74902"/>
    <w:rsid w:val="00C74DB4"/>
    <w:rsid w:val="00C75406"/>
    <w:rsid w:val="00C757A4"/>
    <w:rsid w:val="00C75C35"/>
    <w:rsid w:val="00C75F04"/>
    <w:rsid w:val="00C81315"/>
    <w:rsid w:val="00C81697"/>
    <w:rsid w:val="00C817AA"/>
    <w:rsid w:val="00C81B86"/>
    <w:rsid w:val="00C8208D"/>
    <w:rsid w:val="00C8215D"/>
    <w:rsid w:val="00C82315"/>
    <w:rsid w:val="00C8255C"/>
    <w:rsid w:val="00C8272C"/>
    <w:rsid w:val="00C834A2"/>
    <w:rsid w:val="00C83526"/>
    <w:rsid w:val="00C8380F"/>
    <w:rsid w:val="00C83A5E"/>
    <w:rsid w:val="00C83AEB"/>
    <w:rsid w:val="00C83CE3"/>
    <w:rsid w:val="00C83F00"/>
    <w:rsid w:val="00C840B5"/>
    <w:rsid w:val="00C841A9"/>
    <w:rsid w:val="00C844F3"/>
    <w:rsid w:val="00C84C4C"/>
    <w:rsid w:val="00C853A9"/>
    <w:rsid w:val="00C858EA"/>
    <w:rsid w:val="00C85B9F"/>
    <w:rsid w:val="00C85D27"/>
    <w:rsid w:val="00C86542"/>
    <w:rsid w:val="00C865B9"/>
    <w:rsid w:val="00C86818"/>
    <w:rsid w:val="00C86983"/>
    <w:rsid w:val="00C86B0D"/>
    <w:rsid w:val="00C86D50"/>
    <w:rsid w:val="00C86D90"/>
    <w:rsid w:val="00C86DF1"/>
    <w:rsid w:val="00C86E0B"/>
    <w:rsid w:val="00C86EF4"/>
    <w:rsid w:val="00C86F32"/>
    <w:rsid w:val="00C874EB"/>
    <w:rsid w:val="00C879C2"/>
    <w:rsid w:val="00C87A51"/>
    <w:rsid w:val="00C87C9D"/>
    <w:rsid w:val="00C87DD6"/>
    <w:rsid w:val="00C90256"/>
    <w:rsid w:val="00C90514"/>
    <w:rsid w:val="00C90C18"/>
    <w:rsid w:val="00C90C89"/>
    <w:rsid w:val="00C91180"/>
    <w:rsid w:val="00C9153E"/>
    <w:rsid w:val="00C916BC"/>
    <w:rsid w:val="00C91995"/>
    <w:rsid w:val="00C92079"/>
    <w:rsid w:val="00C92847"/>
    <w:rsid w:val="00C933DE"/>
    <w:rsid w:val="00C9392D"/>
    <w:rsid w:val="00C93C54"/>
    <w:rsid w:val="00C93C92"/>
    <w:rsid w:val="00C93FCD"/>
    <w:rsid w:val="00C9421C"/>
    <w:rsid w:val="00C9456C"/>
    <w:rsid w:val="00C9485F"/>
    <w:rsid w:val="00C948AE"/>
    <w:rsid w:val="00C9494D"/>
    <w:rsid w:val="00C94AAF"/>
    <w:rsid w:val="00C957A7"/>
    <w:rsid w:val="00C95825"/>
    <w:rsid w:val="00C95CB3"/>
    <w:rsid w:val="00C95DD4"/>
    <w:rsid w:val="00C969F4"/>
    <w:rsid w:val="00C9708E"/>
    <w:rsid w:val="00C97108"/>
    <w:rsid w:val="00C97F1A"/>
    <w:rsid w:val="00CA0034"/>
    <w:rsid w:val="00CA102E"/>
    <w:rsid w:val="00CA1344"/>
    <w:rsid w:val="00CA1A4F"/>
    <w:rsid w:val="00CA1D98"/>
    <w:rsid w:val="00CA25CA"/>
    <w:rsid w:val="00CA2784"/>
    <w:rsid w:val="00CA2C19"/>
    <w:rsid w:val="00CA2E5E"/>
    <w:rsid w:val="00CA3BC3"/>
    <w:rsid w:val="00CA409C"/>
    <w:rsid w:val="00CA40AF"/>
    <w:rsid w:val="00CA4246"/>
    <w:rsid w:val="00CA4849"/>
    <w:rsid w:val="00CA5DE6"/>
    <w:rsid w:val="00CA664A"/>
    <w:rsid w:val="00CA6921"/>
    <w:rsid w:val="00CA6967"/>
    <w:rsid w:val="00CA6B4F"/>
    <w:rsid w:val="00CA6C12"/>
    <w:rsid w:val="00CA72EE"/>
    <w:rsid w:val="00CA7392"/>
    <w:rsid w:val="00CA7E17"/>
    <w:rsid w:val="00CB0581"/>
    <w:rsid w:val="00CB1ABE"/>
    <w:rsid w:val="00CB250A"/>
    <w:rsid w:val="00CB2861"/>
    <w:rsid w:val="00CB29EF"/>
    <w:rsid w:val="00CB3163"/>
    <w:rsid w:val="00CB33EF"/>
    <w:rsid w:val="00CB365C"/>
    <w:rsid w:val="00CB422E"/>
    <w:rsid w:val="00CB4687"/>
    <w:rsid w:val="00CB49E0"/>
    <w:rsid w:val="00CB4A32"/>
    <w:rsid w:val="00CB5403"/>
    <w:rsid w:val="00CB55B1"/>
    <w:rsid w:val="00CB614A"/>
    <w:rsid w:val="00CB6538"/>
    <w:rsid w:val="00CB7B62"/>
    <w:rsid w:val="00CB7ED9"/>
    <w:rsid w:val="00CC0031"/>
    <w:rsid w:val="00CC02E5"/>
    <w:rsid w:val="00CC054B"/>
    <w:rsid w:val="00CC0646"/>
    <w:rsid w:val="00CC0AB1"/>
    <w:rsid w:val="00CC1916"/>
    <w:rsid w:val="00CC285F"/>
    <w:rsid w:val="00CC2FEE"/>
    <w:rsid w:val="00CC32C0"/>
    <w:rsid w:val="00CC34BE"/>
    <w:rsid w:val="00CC3786"/>
    <w:rsid w:val="00CC3AA1"/>
    <w:rsid w:val="00CC3F4E"/>
    <w:rsid w:val="00CC4807"/>
    <w:rsid w:val="00CC4CC4"/>
    <w:rsid w:val="00CC4F0C"/>
    <w:rsid w:val="00CC4F40"/>
    <w:rsid w:val="00CC501F"/>
    <w:rsid w:val="00CC56BA"/>
    <w:rsid w:val="00CC5C0D"/>
    <w:rsid w:val="00CC5FB3"/>
    <w:rsid w:val="00CC66CD"/>
    <w:rsid w:val="00CC6766"/>
    <w:rsid w:val="00CC6AB2"/>
    <w:rsid w:val="00CC6B60"/>
    <w:rsid w:val="00CC6E5F"/>
    <w:rsid w:val="00CC7825"/>
    <w:rsid w:val="00CC7B56"/>
    <w:rsid w:val="00CD03F1"/>
    <w:rsid w:val="00CD0464"/>
    <w:rsid w:val="00CD0982"/>
    <w:rsid w:val="00CD0D86"/>
    <w:rsid w:val="00CD0FB6"/>
    <w:rsid w:val="00CD103D"/>
    <w:rsid w:val="00CD10DF"/>
    <w:rsid w:val="00CD1C50"/>
    <w:rsid w:val="00CD1E21"/>
    <w:rsid w:val="00CD20FB"/>
    <w:rsid w:val="00CD2997"/>
    <w:rsid w:val="00CD30E6"/>
    <w:rsid w:val="00CD35E6"/>
    <w:rsid w:val="00CD363F"/>
    <w:rsid w:val="00CD4347"/>
    <w:rsid w:val="00CD43C4"/>
    <w:rsid w:val="00CD43D8"/>
    <w:rsid w:val="00CD48D1"/>
    <w:rsid w:val="00CD4CBD"/>
    <w:rsid w:val="00CD4D85"/>
    <w:rsid w:val="00CD6403"/>
    <w:rsid w:val="00CD6612"/>
    <w:rsid w:val="00CD69C9"/>
    <w:rsid w:val="00CD6B0F"/>
    <w:rsid w:val="00CD74B3"/>
    <w:rsid w:val="00CD7C67"/>
    <w:rsid w:val="00CE0194"/>
    <w:rsid w:val="00CE021B"/>
    <w:rsid w:val="00CE0458"/>
    <w:rsid w:val="00CE0521"/>
    <w:rsid w:val="00CE0AB2"/>
    <w:rsid w:val="00CE127D"/>
    <w:rsid w:val="00CE178B"/>
    <w:rsid w:val="00CE193C"/>
    <w:rsid w:val="00CE1C62"/>
    <w:rsid w:val="00CE206E"/>
    <w:rsid w:val="00CE2127"/>
    <w:rsid w:val="00CE2B53"/>
    <w:rsid w:val="00CE358F"/>
    <w:rsid w:val="00CE4C38"/>
    <w:rsid w:val="00CE66FD"/>
    <w:rsid w:val="00CE6765"/>
    <w:rsid w:val="00CE67F3"/>
    <w:rsid w:val="00CE68BA"/>
    <w:rsid w:val="00CE68C4"/>
    <w:rsid w:val="00CE73B7"/>
    <w:rsid w:val="00CE79F8"/>
    <w:rsid w:val="00CF00E4"/>
    <w:rsid w:val="00CF0840"/>
    <w:rsid w:val="00CF09BA"/>
    <w:rsid w:val="00CF10DE"/>
    <w:rsid w:val="00CF112F"/>
    <w:rsid w:val="00CF1DBB"/>
    <w:rsid w:val="00CF2677"/>
    <w:rsid w:val="00CF3C55"/>
    <w:rsid w:val="00CF4121"/>
    <w:rsid w:val="00CF4399"/>
    <w:rsid w:val="00CF494E"/>
    <w:rsid w:val="00CF4D0F"/>
    <w:rsid w:val="00CF4EC6"/>
    <w:rsid w:val="00CF603B"/>
    <w:rsid w:val="00CF608D"/>
    <w:rsid w:val="00CF6196"/>
    <w:rsid w:val="00CF6A6C"/>
    <w:rsid w:val="00CF71C4"/>
    <w:rsid w:val="00CF7653"/>
    <w:rsid w:val="00CF79FE"/>
    <w:rsid w:val="00CF7D15"/>
    <w:rsid w:val="00D002AE"/>
    <w:rsid w:val="00D00464"/>
    <w:rsid w:val="00D00897"/>
    <w:rsid w:val="00D00918"/>
    <w:rsid w:val="00D0096A"/>
    <w:rsid w:val="00D00C71"/>
    <w:rsid w:val="00D01A19"/>
    <w:rsid w:val="00D01C91"/>
    <w:rsid w:val="00D01FA4"/>
    <w:rsid w:val="00D020EC"/>
    <w:rsid w:val="00D02397"/>
    <w:rsid w:val="00D02DBE"/>
    <w:rsid w:val="00D02F5D"/>
    <w:rsid w:val="00D03183"/>
    <w:rsid w:val="00D0331E"/>
    <w:rsid w:val="00D036D7"/>
    <w:rsid w:val="00D036FE"/>
    <w:rsid w:val="00D03D28"/>
    <w:rsid w:val="00D04352"/>
    <w:rsid w:val="00D04847"/>
    <w:rsid w:val="00D04A50"/>
    <w:rsid w:val="00D05559"/>
    <w:rsid w:val="00D057C6"/>
    <w:rsid w:val="00D0599D"/>
    <w:rsid w:val="00D059E0"/>
    <w:rsid w:val="00D05CF6"/>
    <w:rsid w:val="00D05D81"/>
    <w:rsid w:val="00D0625F"/>
    <w:rsid w:val="00D06D86"/>
    <w:rsid w:val="00D06E70"/>
    <w:rsid w:val="00D07B32"/>
    <w:rsid w:val="00D07E83"/>
    <w:rsid w:val="00D102B5"/>
    <w:rsid w:val="00D109F6"/>
    <w:rsid w:val="00D11A45"/>
    <w:rsid w:val="00D12450"/>
    <w:rsid w:val="00D12CC5"/>
    <w:rsid w:val="00D12F47"/>
    <w:rsid w:val="00D13294"/>
    <w:rsid w:val="00D136E2"/>
    <w:rsid w:val="00D13C96"/>
    <w:rsid w:val="00D141D9"/>
    <w:rsid w:val="00D156CC"/>
    <w:rsid w:val="00D159B0"/>
    <w:rsid w:val="00D15DCD"/>
    <w:rsid w:val="00D16304"/>
    <w:rsid w:val="00D16370"/>
    <w:rsid w:val="00D16C3C"/>
    <w:rsid w:val="00D1708F"/>
    <w:rsid w:val="00D173BB"/>
    <w:rsid w:val="00D175F6"/>
    <w:rsid w:val="00D1780F"/>
    <w:rsid w:val="00D21077"/>
    <w:rsid w:val="00D2255C"/>
    <w:rsid w:val="00D22675"/>
    <w:rsid w:val="00D228CB"/>
    <w:rsid w:val="00D22C0B"/>
    <w:rsid w:val="00D237B4"/>
    <w:rsid w:val="00D24229"/>
    <w:rsid w:val="00D24285"/>
    <w:rsid w:val="00D2456D"/>
    <w:rsid w:val="00D25B18"/>
    <w:rsid w:val="00D260B2"/>
    <w:rsid w:val="00D2673F"/>
    <w:rsid w:val="00D26BBF"/>
    <w:rsid w:val="00D27B31"/>
    <w:rsid w:val="00D30472"/>
    <w:rsid w:val="00D305C2"/>
    <w:rsid w:val="00D30D2E"/>
    <w:rsid w:val="00D315BC"/>
    <w:rsid w:val="00D31707"/>
    <w:rsid w:val="00D31E59"/>
    <w:rsid w:val="00D31F60"/>
    <w:rsid w:val="00D32B61"/>
    <w:rsid w:val="00D32BBA"/>
    <w:rsid w:val="00D32DC8"/>
    <w:rsid w:val="00D3322E"/>
    <w:rsid w:val="00D33938"/>
    <w:rsid w:val="00D341B5"/>
    <w:rsid w:val="00D34BD8"/>
    <w:rsid w:val="00D34BF3"/>
    <w:rsid w:val="00D34F7F"/>
    <w:rsid w:val="00D350D8"/>
    <w:rsid w:val="00D35175"/>
    <w:rsid w:val="00D35178"/>
    <w:rsid w:val="00D3576E"/>
    <w:rsid w:val="00D36260"/>
    <w:rsid w:val="00D369DD"/>
    <w:rsid w:val="00D376BD"/>
    <w:rsid w:val="00D40220"/>
    <w:rsid w:val="00D4054B"/>
    <w:rsid w:val="00D40808"/>
    <w:rsid w:val="00D40922"/>
    <w:rsid w:val="00D410E1"/>
    <w:rsid w:val="00D41799"/>
    <w:rsid w:val="00D41B8E"/>
    <w:rsid w:val="00D41E65"/>
    <w:rsid w:val="00D4260C"/>
    <w:rsid w:val="00D42949"/>
    <w:rsid w:val="00D4295A"/>
    <w:rsid w:val="00D43BF6"/>
    <w:rsid w:val="00D44347"/>
    <w:rsid w:val="00D446C9"/>
    <w:rsid w:val="00D44E22"/>
    <w:rsid w:val="00D44F8B"/>
    <w:rsid w:val="00D452A2"/>
    <w:rsid w:val="00D45B1A"/>
    <w:rsid w:val="00D45E61"/>
    <w:rsid w:val="00D46C22"/>
    <w:rsid w:val="00D47037"/>
    <w:rsid w:val="00D470A5"/>
    <w:rsid w:val="00D47E4F"/>
    <w:rsid w:val="00D50604"/>
    <w:rsid w:val="00D506F5"/>
    <w:rsid w:val="00D50846"/>
    <w:rsid w:val="00D508B0"/>
    <w:rsid w:val="00D5123F"/>
    <w:rsid w:val="00D5151F"/>
    <w:rsid w:val="00D51BE3"/>
    <w:rsid w:val="00D52491"/>
    <w:rsid w:val="00D52796"/>
    <w:rsid w:val="00D52A3A"/>
    <w:rsid w:val="00D52B53"/>
    <w:rsid w:val="00D533A4"/>
    <w:rsid w:val="00D53778"/>
    <w:rsid w:val="00D539DB"/>
    <w:rsid w:val="00D53A07"/>
    <w:rsid w:val="00D5404D"/>
    <w:rsid w:val="00D5413F"/>
    <w:rsid w:val="00D54274"/>
    <w:rsid w:val="00D542E3"/>
    <w:rsid w:val="00D5492C"/>
    <w:rsid w:val="00D54C4F"/>
    <w:rsid w:val="00D55156"/>
    <w:rsid w:val="00D55DFD"/>
    <w:rsid w:val="00D56C46"/>
    <w:rsid w:val="00D5761E"/>
    <w:rsid w:val="00D576BC"/>
    <w:rsid w:val="00D57785"/>
    <w:rsid w:val="00D5797E"/>
    <w:rsid w:val="00D57D00"/>
    <w:rsid w:val="00D6023C"/>
    <w:rsid w:val="00D602CF"/>
    <w:rsid w:val="00D60507"/>
    <w:rsid w:val="00D6085D"/>
    <w:rsid w:val="00D609EF"/>
    <w:rsid w:val="00D60B76"/>
    <w:rsid w:val="00D60D94"/>
    <w:rsid w:val="00D61426"/>
    <w:rsid w:val="00D6197D"/>
    <w:rsid w:val="00D619BA"/>
    <w:rsid w:val="00D61BA9"/>
    <w:rsid w:val="00D61ED5"/>
    <w:rsid w:val="00D62A7A"/>
    <w:rsid w:val="00D63050"/>
    <w:rsid w:val="00D630C1"/>
    <w:rsid w:val="00D63395"/>
    <w:rsid w:val="00D63993"/>
    <w:rsid w:val="00D63E45"/>
    <w:rsid w:val="00D643FA"/>
    <w:rsid w:val="00D6524E"/>
    <w:rsid w:val="00D6525C"/>
    <w:rsid w:val="00D65901"/>
    <w:rsid w:val="00D66732"/>
    <w:rsid w:val="00D6673B"/>
    <w:rsid w:val="00D66958"/>
    <w:rsid w:val="00D6699E"/>
    <w:rsid w:val="00D66D07"/>
    <w:rsid w:val="00D67115"/>
    <w:rsid w:val="00D67F6E"/>
    <w:rsid w:val="00D67FA6"/>
    <w:rsid w:val="00D70378"/>
    <w:rsid w:val="00D70738"/>
    <w:rsid w:val="00D70AF8"/>
    <w:rsid w:val="00D70E7F"/>
    <w:rsid w:val="00D70F5D"/>
    <w:rsid w:val="00D713BE"/>
    <w:rsid w:val="00D71CA0"/>
    <w:rsid w:val="00D724A7"/>
    <w:rsid w:val="00D72A27"/>
    <w:rsid w:val="00D7361D"/>
    <w:rsid w:val="00D739C0"/>
    <w:rsid w:val="00D74A31"/>
    <w:rsid w:val="00D74DBC"/>
    <w:rsid w:val="00D75147"/>
    <w:rsid w:val="00D75A4A"/>
    <w:rsid w:val="00D75B0E"/>
    <w:rsid w:val="00D767C5"/>
    <w:rsid w:val="00D76A65"/>
    <w:rsid w:val="00D76C64"/>
    <w:rsid w:val="00D76FE9"/>
    <w:rsid w:val="00D770A0"/>
    <w:rsid w:val="00D77261"/>
    <w:rsid w:val="00D773B3"/>
    <w:rsid w:val="00D7746E"/>
    <w:rsid w:val="00D776A0"/>
    <w:rsid w:val="00D777D2"/>
    <w:rsid w:val="00D7793A"/>
    <w:rsid w:val="00D77F24"/>
    <w:rsid w:val="00D77F3D"/>
    <w:rsid w:val="00D80B75"/>
    <w:rsid w:val="00D8112E"/>
    <w:rsid w:val="00D813F0"/>
    <w:rsid w:val="00D82AC7"/>
    <w:rsid w:val="00D8336C"/>
    <w:rsid w:val="00D83807"/>
    <w:rsid w:val="00D83A47"/>
    <w:rsid w:val="00D83D73"/>
    <w:rsid w:val="00D8421C"/>
    <w:rsid w:val="00D8423A"/>
    <w:rsid w:val="00D8455A"/>
    <w:rsid w:val="00D84586"/>
    <w:rsid w:val="00D8463F"/>
    <w:rsid w:val="00D84CD3"/>
    <w:rsid w:val="00D85751"/>
    <w:rsid w:val="00D85FF1"/>
    <w:rsid w:val="00D86472"/>
    <w:rsid w:val="00D869CA"/>
    <w:rsid w:val="00D86C30"/>
    <w:rsid w:val="00D87303"/>
    <w:rsid w:val="00D875B2"/>
    <w:rsid w:val="00D87802"/>
    <w:rsid w:val="00D87DB0"/>
    <w:rsid w:val="00D901E6"/>
    <w:rsid w:val="00D90266"/>
    <w:rsid w:val="00D90386"/>
    <w:rsid w:val="00D907D9"/>
    <w:rsid w:val="00D907F5"/>
    <w:rsid w:val="00D90A96"/>
    <w:rsid w:val="00D90C00"/>
    <w:rsid w:val="00D91015"/>
    <w:rsid w:val="00D9238B"/>
    <w:rsid w:val="00D92435"/>
    <w:rsid w:val="00D925EB"/>
    <w:rsid w:val="00D9280E"/>
    <w:rsid w:val="00D930E4"/>
    <w:rsid w:val="00D939BE"/>
    <w:rsid w:val="00D94082"/>
    <w:rsid w:val="00D942BC"/>
    <w:rsid w:val="00D9433B"/>
    <w:rsid w:val="00D94884"/>
    <w:rsid w:val="00D94989"/>
    <w:rsid w:val="00D95497"/>
    <w:rsid w:val="00D955D4"/>
    <w:rsid w:val="00D95D05"/>
    <w:rsid w:val="00D96B94"/>
    <w:rsid w:val="00D96B95"/>
    <w:rsid w:val="00D96BA1"/>
    <w:rsid w:val="00D96CCB"/>
    <w:rsid w:val="00D97006"/>
    <w:rsid w:val="00D97521"/>
    <w:rsid w:val="00D976D6"/>
    <w:rsid w:val="00D97D1B"/>
    <w:rsid w:val="00DA0679"/>
    <w:rsid w:val="00DA0AAF"/>
    <w:rsid w:val="00DA120D"/>
    <w:rsid w:val="00DA141A"/>
    <w:rsid w:val="00DA16A8"/>
    <w:rsid w:val="00DA176A"/>
    <w:rsid w:val="00DA17F8"/>
    <w:rsid w:val="00DA1BF9"/>
    <w:rsid w:val="00DA2552"/>
    <w:rsid w:val="00DA2707"/>
    <w:rsid w:val="00DA2FF3"/>
    <w:rsid w:val="00DA3221"/>
    <w:rsid w:val="00DA3DEC"/>
    <w:rsid w:val="00DA4338"/>
    <w:rsid w:val="00DA4634"/>
    <w:rsid w:val="00DA47E4"/>
    <w:rsid w:val="00DA4B32"/>
    <w:rsid w:val="00DA4DB1"/>
    <w:rsid w:val="00DA51C8"/>
    <w:rsid w:val="00DA5668"/>
    <w:rsid w:val="00DA6613"/>
    <w:rsid w:val="00DA6699"/>
    <w:rsid w:val="00DA6B85"/>
    <w:rsid w:val="00DA7413"/>
    <w:rsid w:val="00DA78BF"/>
    <w:rsid w:val="00DA790A"/>
    <w:rsid w:val="00DA7917"/>
    <w:rsid w:val="00DA797C"/>
    <w:rsid w:val="00DA79B7"/>
    <w:rsid w:val="00DA7EDE"/>
    <w:rsid w:val="00DA7FE2"/>
    <w:rsid w:val="00DB10FA"/>
    <w:rsid w:val="00DB1547"/>
    <w:rsid w:val="00DB1AE7"/>
    <w:rsid w:val="00DB2412"/>
    <w:rsid w:val="00DB338A"/>
    <w:rsid w:val="00DB38F4"/>
    <w:rsid w:val="00DB413D"/>
    <w:rsid w:val="00DB4D14"/>
    <w:rsid w:val="00DB516D"/>
    <w:rsid w:val="00DB525B"/>
    <w:rsid w:val="00DB55EC"/>
    <w:rsid w:val="00DB6154"/>
    <w:rsid w:val="00DB65EE"/>
    <w:rsid w:val="00DB6C07"/>
    <w:rsid w:val="00DB6E33"/>
    <w:rsid w:val="00DB6E7D"/>
    <w:rsid w:val="00DB72A8"/>
    <w:rsid w:val="00DB769E"/>
    <w:rsid w:val="00DB7902"/>
    <w:rsid w:val="00DB7A91"/>
    <w:rsid w:val="00DB7C4B"/>
    <w:rsid w:val="00DB7F18"/>
    <w:rsid w:val="00DC04D1"/>
    <w:rsid w:val="00DC05E9"/>
    <w:rsid w:val="00DC0D7A"/>
    <w:rsid w:val="00DC0DFE"/>
    <w:rsid w:val="00DC1297"/>
    <w:rsid w:val="00DC12BE"/>
    <w:rsid w:val="00DC1578"/>
    <w:rsid w:val="00DC160E"/>
    <w:rsid w:val="00DC1CDB"/>
    <w:rsid w:val="00DC226C"/>
    <w:rsid w:val="00DC2499"/>
    <w:rsid w:val="00DC24F8"/>
    <w:rsid w:val="00DC2653"/>
    <w:rsid w:val="00DC266F"/>
    <w:rsid w:val="00DC2C15"/>
    <w:rsid w:val="00DC2D86"/>
    <w:rsid w:val="00DC38C6"/>
    <w:rsid w:val="00DC38FE"/>
    <w:rsid w:val="00DC3AFD"/>
    <w:rsid w:val="00DC3E48"/>
    <w:rsid w:val="00DC3E78"/>
    <w:rsid w:val="00DC42F2"/>
    <w:rsid w:val="00DC4E4D"/>
    <w:rsid w:val="00DC4FAD"/>
    <w:rsid w:val="00DC51F0"/>
    <w:rsid w:val="00DC5346"/>
    <w:rsid w:val="00DC5A12"/>
    <w:rsid w:val="00DC5EA3"/>
    <w:rsid w:val="00DC69F1"/>
    <w:rsid w:val="00DC6B99"/>
    <w:rsid w:val="00DC6D14"/>
    <w:rsid w:val="00DC720F"/>
    <w:rsid w:val="00DC75F3"/>
    <w:rsid w:val="00DC77E6"/>
    <w:rsid w:val="00DC7A99"/>
    <w:rsid w:val="00DD004E"/>
    <w:rsid w:val="00DD0FE7"/>
    <w:rsid w:val="00DD133D"/>
    <w:rsid w:val="00DD136B"/>
    <w:rsid w:val="00DD14FD"/>
    <w:rsid w:val="00DD16DA"/>
    <w:rsid w:val="00DD1C33"/>
    <w:rsid w:val="00DD229D"/>
    <w:rsid w:val="00DD24A2"/>
    <w:rsid w:val="00DD2ABE"/>
    <w:rsid w:val="00DD2B69"/>
    <w:rsid w:val="00DD2EDC"/>
    <w:rsid w:val="00DD2FE9"/>
    <w:rsid w:val="00DD332C"/>
    <w:rsid w:val="00DD3C3A"/>
    <w:rsid w:val="00DD3DB5"/>
    <w:rsid w:val="00DD3DCC"/>
    <w:rsid w:val="00DD3E39"/>
    <w:rsid w:val="00DD3F0E"/>
    <w:rsid w:val="00DD4363"/>
    <w:rsid w:val="00DD4652"/>
    <w:rsid w:val="00DD4A96"/>
    <w:rsid w:val="00DD5558"/>
    <w:rsid w:val="00DD5953"/>
    <w:rsid w:val="00DD67D4"/>
    <w:rsid w:val="00DD7599"/>
    <w:rsid w:val="00DD7873"/>
    <w:rsid w:val="00DE028C"/>
    <w:rsid w:val="00DE0831"/>
    <w:rsid w:val="00DE0F4D"/>
    <w:rsid w:val="00DE0FAA"/>
    <w:rsid w:val="00DE1217"/>
    <w:rsid w:val="00DE1376"/>
    <w:rsid w:val="00DE1545"/>
    <w:rsid w:val="00DE2693"/>
    <w:rsid w:val="00DE292D"/>
    <w:rsid w:val="00DE2E6D"/>
    <w:rsid w:val="00DE2FD4"/>
    <w:rsid w:val="00DE38EB"/>
    <w:rsid w:val="00DE492A"/>
    <w:rsid w:val="00DE4D4A"/>
    <w:rsid w:val="00DE4E65"/>
    <w:rsid w:val="00DE5313"/>
    <w:rsid w:val="00DE5AB1"/>
    <w:rsid w:val="00DE5CF1"/>
    <w:rsid w:val="00DE5E32"/>
    <w:rsid w:val="00DE61CD"/>
    <w:rsid w:val="00DE639B"/>
    <w:rsid w:val="00DE6D74"/>
    <w:rsid w:val="00DE706E"/>
    <w:rsid w:val="00DE7D26"/>
    <w:rsid w:val="00DF05B3"/>
    <w:rsid w:val="00DF06FF"/>
    <w:rsid w:val="00DF0953"/>
    <w:rsid w:val="00DF1212"/>
    <w:rsid w:val="00DF1390"/>
    <w:rsid w:val="00DF1612"/>
    <w:rsid w:val="00DF1ADC"/>
    <w:rsid w:val="00DF2089"/>
    <w:rsid w:val="00DF209E"/>
    <w:rsid w:val="00DF27BF"/>
    <w:rsid w:val="00DF404B"/>
    <w:rsid w:val="00DF4164"/>
    <w:rsid w:val="00DF41E6"/>
    <w:rsid w:val="00DF4380"/>
    <w:rsid w:val="00DF442E"/>
    <w:rsid w:val="00DF4573"/>
    <w:rsid w:val="00DF4649"/>
    <w:rsid w:val="00DF4B13"/>
    <w:rsid w:val="00DF4D99"/>
    <w:rsid w:val="00DF4EE9"/>
    <w:rsid w:val="00DF5C4E"/>
    <w:rsid w:val="00DF6347"/>
    <w:rsid w:val="00DF6688"/>
    <w:rsid w:val="00DF692E"/>
    <w:rsid w:val="00DF6C15"/>
    <w:rsid w:val="00DF6F73"/>
    <w:rsid w:val="00DF73B3"/>
    <w:rsid w:val="00DF7C73"/>
    <w:rsid w:val="00DF7EA9"/>
    <w:rsid w:val="00DF7EC7"/>
    <w:rsid w:val="00DF7FDF"/>
    <w:rsid w:val="00E004B7"/>
    <w:rsid w:val="00E00EE2"/>
    <w:rsid w:val="00E01581"/>
    <w:rsid w:val="00E01692"/>
    <w:rsid w:val="00E0229F"/>
    <w:rsid w:val="00E02365"/>
    <w:rsid w:val="00E02407"/>
    <w:rsid w:val="00E0280B"/>
    <w:rsid w:val="00E03C3A"/>
    <w:rsid w:val="00E03DDA"/>
    <w:rsid w:val="00E04950"/>
    <w:rsid w:val="00E04EA0"/>
    <w:rsid w:val="00E0525D"/>
    <w:rsid w:val="00E05488"/>
    <w:rsid w:val="00E05880"/>
    <w:rsid w:val="00E059F3"/>
    <w:rsid w:val="00E05D29"/>
    <w:rsid w:val="00E06A34"/>
    <w:rsid w:val="00E06CAD"/>
    <w:rsid w:val="00E06ED4"/>
    <w:rsid w:val="00E06FD8"/>
    <w:rsid w:val="00E07863"/>
    <w:rsid w:val="00E07BCE"/>
    <w:rsid w:val="00E07C32"/>
    <w:rsid w:val="00E07D28"/>
    <w:rsid w:val="00E1014E"/>
    <w:rsid w:val="00E1064F"/>
    <w:rsid w:val="00E10716"/>
    <w:rsid w:val="00E10EBF"/>
    <w:rsid w:val="00E10F27"/>
    <w:rsid w:val="00E116D2"/>
    <w:rsid w:val="00E11BCB"/>
    <w:rsid w:val="00E11D0D"/>
    <w:rsid w:val="00E125C0"/>
    <w:rsid w:val="00E12901"/>
    <w:rsid w:val="00E12B6F"/>
    <w:rsid w:val="00E12DAC"/>
    <w:rsid w:val="00E12E2F"/>
    <w:rsid w:val="00E12EA2"/>
    <w:rsid w:val="00E13953"/>
    <w:rsid w:val="00E13F15"/>
    <w:rsid w:val="00E14067"/>
    <w:rsid w:val="00E15107"/>
    <w:rsid w:val="00E1532D"/>
    <w:rsid w:val="00E15B5F"/>
    <w:rsid w:val="00E17BBE"/>
    <w:rsid w:val="00E20031"/>
    <w:rsid w:val="00E20257"/>
    <w:rsid w:val="00E2040F"/>
    <w:rsid w:val="00E206A2"/>
    <w:rsid w:val="00E207A2"/>
    <w:rsid w:val="00E20854"/>
    <w:rsid w:val="00E208E9"/>
    <w:rsid w:val="00E20ADE"/>
    <w:rsid w:val="00E20AEA"/>
    <w:rsid w:val="00E20BC0"/>
    <w:rsid w:val="00E212F7"/>
    <w:rsid w:val="00E21ED8"/>
    <w:rsid w:val="00E2209F"/>
    <w:rsid w:val="00E22498"/>
    <w:rsid w:val="00E225D9"/>
    <w:rsid w:val="00E227AF"/>
    <w:rsid w:val="00E227D6"/>
    <w:rsid w:val="00E2326C"/>
    <w:rsid w:val="00E236E2"/>
    <w:rsid w:val="00E23C27"/>
    <w:rsid w:val="00E23DFA"/>
    <w:rsid w:val="00E243E0"/>
    <w:rsid w:val="00E244BF"/>
    <w:rsid w:val="00E25102"/>
    <w:rsid w:val="00E2549C"/>
    <w:rsid w:val="00E25908"/>
    <w:rsid w:val="00E25A49"/>
    <w:rsid w:val="00E25DD3"/>
    <w:rsid w:val="00E264BB"/>
    <w:rsid w:val="00E26E4C"/>
    <w:rsid w:val="00E26F25"/>
    <w:rsid w:val="00E270F0"/>
    <w:rsid w:val="00E27AFB"/>
    <w:rsid w:val="00E309CD"/>
    <w:rsid w:val="00E30ACA"/>
    <w:rsid w:val="00E3115D"/>
    <w:rsid w:val="00E312FB"/>
    <w:rsid w:val="00E3138C"/>
    <w:rsid w:val="00E313A5"/>
    <w:rsid w:val="00E31AA6"/>
    <w:rsid w:val="00E31BC0"/>
    <w:rsid w:val="00E31C41"/>
    <w:rsid w:val="00E31D86"/>
    <w:rsid w:val="00E32764"/>
    <w:rsid w:val="00E32E08"/>
    <w:rsid w:val="00E331FA"/>
    <w:rsid w:val="00E336D2"/>
    <w:rsid w:val="00E33C1E"/>
    <w:rsid w:val="00E33E63"/>
    <w:rsid w:val="00E34338"/>
    <w:rsid w:val="00E34A58"/>
    <w:rsid w:val="00E34C8F"/>
    <w:rsid w:val="00E3501B"/>
    <w:rsid w:val="00E3517F"/>
    <w:rsid w:val="00E36319"/>
    <w:rsid w:val="00E36472"/>
    <w:rsid w:val="00E37463"/>
    <w:rsid w:val="00E3796D"/>
    <w:rsid w:val="00E37FC9"/>
    <w:rsid w:val="00E40535"/>
    <w:rsid w:val="00E40591"/>
    <w:rsid w:val="00E4078D"/>
    <w:rsid w:val="00E40E35"/>
    <w:rsid w:val="00E41CE8"/>
    <w:rsid w:val="00E41F46"/>
    <w:rsid w:val="00E4238E"/>
    <w:rsid w:val="00E42F46"/>
    <w:rsid w:val="00E43361"/>
    <w:rsid w:val="00E43919"/>
    <w:rsid w:val="00E43C2A"/>
    <w:rsid w:val="00E43E89"/>
    <w:rsid w:val="00E440A4"/>
    <w:rsid w:val="00E4454C"/>
    <w:rsid w:val="00E44ABD"/>
    <w:rsid w:val="00E456FC"/>
    <w:rsid w:val="00E45802"/>
    <w:rsid w:val="00E458F1"/>
    <w:rsid w:val="00E45A86"/>
    <w:rsid w:val="00E46354"/>
    <w:rsid w:val="00E467F5"/>
    <w:rsid w:val="00E46C62"/>
    <w:rsid w:val="00E46F5B"/>
    <w:rsid w:val="00E47F38"/>
    <w:rsid w:val="00E5021B"/>
    <w:rsid w:val="00E5082E"/>
    <w:rsid w:val="00E50D2F"/>
    <w:rsid w:val="00E50D4D"/>
    <w:rsid w:val="00E5105C"/>
    <w:rsid w:val="00E510FE"/>
    <w:rsid w:val="00E51149"/>
    <w:rsid w:val="00E51743"/>
    <w:rsid w:val="00E5285E"/>
    <w:rsid w:val="00E528B7"/>
    <w:rsid w:val="00E530E5"/>
    <w:rsid w:val="00E5329B"/>
    <w:rsid w:val="00E5370B"/>
    <w:rsid w:val="00E53A4F"/>
    <w:rsid w:val="00E53B0D"/>
    <w:rsid w:val="00E53E9D"/>
    <w:rsid w:val="00E53F73"/>
    <w:rsid w:val="00E548EF"/>
    <w:rsid w:val="00E54ED3"/>
    <w:rsid w:val="00E5548A"/>
    <w:rsid w:val="00E554E1"/>
    <w:rsid w:val="00E55993"/>
    <w:rsid w:val="00E56175"/>
    <w:rsid w:val="00E56211"/>
    <w:rsid w:val="00E565B3"/>
    <w:rsid w:val="00E567F0"/>
    <w:rsid w:val="00E57833"/>
    <w:rsid w:val="00E57AA3"/>
    <w:rsid w:val="00E57B1A"/>
    <w:rsid w:val="00E57EDF"/>
    <w:rsid w:val="00E60EDA"/>
    <w:rsid w:val="00E61731"/>
    <w:rsid w:val="00E62AEB"/>
    <w:rsid w:val="00E62B30"/>
    <w:rsid w:val="00E62C4C"/>
    <w:rsid w:val="00E6315D"/>
    <w:rsid w:val="00E633A0"/>
    <w:rsid w:val="00E636BE"/>
    <w:rsid w:val="00E64D6A"/>
    <w:rsid w:val="00E64D87"/>
    <w:rsid w:val="00E64D9F"/>
    <w:rsid w:val="00E65102"/>
    <w:rsid w:val="00E65144"/>
    <w:rsid w:val="00E65303"/>
    <w:rsid w:val="00E6537E"/>
    <w:rsid w:val="00E6593D"/>
    <w:rsid w:val="00E65976"/>
    <w:rsid w:val="00E65990"/>
    <w:rsid w:val="00E65A75"/>
    <w:rsid w:val="00E65C8E"/>
    <w:rsid w:val="00E65ED3"/>
    <w:rsid w:val="00E660FC"/>
    <w:rsid w:val="00E66651"/>
    <w:rsid w:val="00E667C0"/>
    <w:rsid w:val="00E66B3D"/>
    <w:rsid w:val="00E676B2"/>
    <w:rsid w:val="00E67860"/>
    <w:rsid w:val="00E67E5F"/>
    <w:rsid w:val="00E67E7F"/>
    <w:rsid w:val="00E70963"/>
    <w:rsid w:val="00E70C38"/>
    <w:rsid w:val="00E712D7"/>
    <w:rsid w:val="00E71345"/>
    <w:rsid w:val="00E713C5"/>
    <w:rsid w:val="00E717C9"/>
    <w:rsid w:val="00E719F0"/>
    <w:rsid w:val="00E7224A"/>
    <w:rsid w:val="00E72326"/>
    <w:rsid w:val="00E72A55"/>
    <w:rsid w:val="00E72AB1"/>
    <w:rsid w:val="00E730A7"/>
    <w:rsid w:val="00E748C5"/>
    <w:rsid w:val="00E74F40"/>
    <w:rsid w:val="00E754C6"/>
    <w:rsid w:val="00E76256"/>
    <w:rsid w:val="00E76369"/>
    <w:rsid w:val="00E7642C"/>
    <w:rsid w:val="00E76849"/>
    <w:rsid w:val="00E76959"/>
    <w:rsid w:val="00E772DC"/>
    <w:rsid w:val="00E777F9"/>
    <w:rsid w:val="00E77A85"/>
    <w:rsid w:val="00E77CAA"/>
    <w:rsid w:val="00E77EB6"/>
    <w:rsid w:val="00E77FCE"/>
    <w:rsid w:val="00E80440"/>
    <w:rsid w:val="00E80848"/>
    <w:rsid w:val="00E80B1A"/>
    <w:rsid w:val="00E81238"/>
    <w:rsid w:val="00E8132B"/>
    <w:rsid w:val="00E81902"/>
    <w:rsid w:val="00E8266E"/>
    <w:rsid w:val="00E82A10"/>
    <w:rsid w:val="00E82A69"/>
    <w:rsid w:val="00E82CBA"/>
    <w:rsid w:val="00E82D3F"/>
    <w:rsid w:val="00E831B1"/>
    <w:rsid w:val="00E836B7"/>
    <w:rsid w:val="00E83795"/>
    <w:rsid w:val="00E83854"/>
    <w:rsid w:val="00E8452E"/>
    <w:rsid w:val="00E84726"/>
    <w:rsid w:val="00E84B9A"/>
    <w:rsid w:val="00E84BD3"/>
    <w:rsid w:val="00E84CDD"/>
    <w:rsid w:val="00E850ED"/>
    <w:rsid w:val="00E85301"/>
    <w:rsid w:val="00E8585C"/>
    <w:rsid w:val="00E85E65"/>
    <w:rsid w:val="00E86CEA"/>
    <w:rsid w:val="00E86E86"/>
    <w:rsid w:val="00E871D0"/>
    <w:rsid w:val="00E87239"/>
    <w:rsid w:val="00E87BD3"/>
    <w:rsid w:val="00E87C37"/>
    <w:rsid w:val="00E87E14"/>
    <w:rsid w:val="00E90336"/>
    <w:rsid w:val="00E90F5C"/>
    <w:rsid w:val="00E9139C"/>
    <w:rsid w:val="00E917D6"/>
    <w:rsid w:val="00E919ED"/>
    <w:rsid w:val="00E91C17"/>
    <w:rsid w:val="00E92BD1"/>
    <w:rsid w:val="00E92D6B"/>
    <w:rsid w:val="00E939CC"/>
    <w:rsid w:val="00E93E82"/>
    <w:rsid w:val="00E94863"/>
    <w:rsid w:val="00E94B30"/>
    <w:rsid w:val="00E95B06"/>
    <w:rsid w:val="00E95B62"/>
    <w:rsid w:val="00E960F2"/>
    <w:rsid w:val="00E9642D"/>
    <w:rsid w:val="00E96950"/>
    <w:rsid w:val="00E97312"/>
    <w:rsid w:val="00E976C5"/>
    <w:rsid w:val="00E97CBF"/>
    <w:rsid w:val="00E97DC5"/>
    <w:rsid w:val="00E97E85"/>
    <w:rsid w:val="00EA0098"/>
    <w:rsid w:val="00EA04E6"/>
    <w:rsid w:val="00EA0656"/>
    <w:rsid w:val="00EA069B"/>
    <w:rsid w:val="00EA0C73"/>
    <w:rsid w:val="00EA2FAC"/>
    <w:rsid w:val="00EA3549"/>
    <w:rsid w:val="00EA3859"/>
    <w:rsid w:val="00EA39C8"/>
    <w:rsid w:val="00EA3A3C"/>
    <w:rsid w:val="00EA3FFE"/>
    <w:rsid w:val="00EA4135"/>
    <w:rsid w:val="00EA4927"/>
    <w:rsid w:val="00EA4AD5"/>
    <w:rsid w:val="00EA4B3B"/>
    <w:rsid w:val="00EA5674"/>
    <w:rsid w:val="00EA6005"/>
    <w:rsid w:val="00EA624E"/>
    <w:rsid w:val="00EA62A2"/>
    <w:rsid w:val="00EA6BA8"/>
    <w:rsid w:val="00EA7002"/>
    <w:rsid w:val="00EB010D"/>
    <w:rsid w:val="00EB08D9"/>
    <w:rsid w:val="00EB1897"/>
    <w:rsid w:val="00EB1AFF"/>
    <w:rsid w:val="00EB2E96"/>
    <w:rsid w:val="00EB33D5"/>
    <w:rsid w:val="00EB389A"/>
    <w:rsid w:val="00EB3A88"/>
    <w:rsid w:val="00EB3D80"/>
    <w:rsid w:val="00EB41E6"/>
    <w:rsid w:val="00EB4568"/>
    <w:rsid w:val="00EB4AFE"/>
    <w:rsid w:val="00EB5616"/>
    <w:rsid w:val="00EB58E9"/>
    <w:rsid w:val="00EB6AB6"/>
    <w:rsid w:val="00EB7B49"/>
    <w:rsid w:val="00EB7B9F"/>
    <w:rsid w:val="00EB7FD8"/>
    <w:rsid w:val="00EC05C4"/>
    <w:rsid w:val="00EC077F"/>
    <w:rsid w:val="00EC1616"/>
    <w:rsid w:val="00EC1736"/>
    <w:rsid w:val="00EC1A98"/>
    <w:rsid w:val="00EC1AD8"/>
    <w:rsid w:val="00EC1B04"/>
    <w:rsid w:val="00EC316A"/>
    <w:rsid w:val="00EC3C4E"/>
    <w:rsid w:val="00EC44E5"/>
    <w:rsid w:val="00EC5389"/>
    <w:rsid w:val="00EC5D12"/>
    <w:rsid w:val="00EC5F53"/>
    <w:rsid w:val="00EC68CB"/>
    <w:rsid w:val="00EC6B73"/>
    <w:rsid w:val="00EC73DC"/>
    <w:rsid w:val="00EC7685"/>
    <w:rsid w:val="00EC7A21"/>
    <w:rsid w:val="00ED025E"/>
    <w:rsid w:val="00ED05A0"/>
    <w:rsid w:val="00ED0CC6"/>
    <w:rsid w:val="00ED0D06"/>
    <w:rsid w:val="00ED0F01"/>
    <w:rsid w:val="00ED1099"/>
    <w:rsid w:val="00ED1704"/>
    <w:rsid w:val="00ED2734"/>
    <w:rsid w:val="00ED28F2"/>
    <w:rsid w:val="00ED2A1E"/>
    <w:rsid w:val="00ED2A7C"/>
    <w:rsid w:val="00ED2C67"/>
    <w:rsid w:val="00ED3C80"/>
    <w:rsid w:val="00ED3D6D"/>
    <w:rsid w:val="00ED425E"/>
    <w:rsid w:val="00ED42AE"/>
    <w:rsid w:val="00ED4367"/>
    <w:rsid w:val="00ED470E"/>
    <w:rsid w:val="00ED47E6"/>
    <w:rsid w:val="00ED484D"/>
    <w:rsid w:val="00ED4A44"/>
    <w:rsid w:val="00ED4EF5"/>
    <w:rsid w:val="00ED51AF"/>
    <w:rsid w:val="00ED51D7"/>
    <w:rsid w:val="00ED52C1"/>
    <w:rsid w:val="00ED55FA"/>
    <w:rsid w:val="00ED5908"/>
    <w:rsid w:val="00ED5D7B"/>
    <w:rsid w:val="00ED5D96"/>
    <w:rsid w:val="00ED6637"/>
    <w:rsid w:val="00ED6738"/>
    <w:rsid w:val="00ED6F9F"/>
    <w:rsid w:val="00ED733D"/>
    <w:rsid w:val="00ED73BC"/>
    <w:rsid w:val="00ED79F1"/>
    <w:rsid w:val="00ED7B5E"/>
    <w:rsid w:val="00ED7EEA"/>
    <w:rsid w:val="00ED7EF1"/>
    <w:rsid w:val="00EE0285"/>
    <w:rsid w:val="00EE0510"/>
    <w:rsid w:val="00EE05AB"/>
    <w:rsid w:val="00EE0BB4"/>
    <w:rsid w:val="00EE0FD5"/>
    <w:rsid w:val="00EE128F"/>
    <w:rsid w:val="00EE222E"/>
    <w:rsid w:val="00EE25F8"/>
    <w:rsid w:val="00EE2711"/>
    <w:rsid w:val="00EE2FB1"/>
    <w:rsid w:val="00EE34FD"/>
    <w:rsid w:val="00EE351F"/>
    <w:rsid w:val="00EE3AE1"/>
    <w:rsid w:val="00EE3C1C"/>
    <w:rsid w:val="00EE3C46"/>
    <w:rsid w:val="00EE3C99"/>
    <w:rsid w:val="00EE45FF"/>
    <w:rsid w:val="00EE5B1D"/>
    <w:rsid w:val="00EE5F45"/>
    <w:rsid w:val="00EE5F7F"/>
    <w:rsid w:val="00EE6048"/>
    <w:rsid w:val="00EE69F6"/>
    <w:rsid w:val="00EE75EC"/>
    <w:rsid w:val="00EE7720"/>
    <w:rsid w:val="00EE7CF0"/>
    <w:rsid w:val="00EE7D42"/>
    <w:rsid w:val="00EF0334"/>
    <w:rsid w:val="00EF088D"/>
    <w:rsid w:val="00EF10EE"/>
    <w:rsid w:val="00EF2460"/>
    <w:rsid w:val="00EF2857"/>
    <w:rsid w:val="00EF293C"/>
    <w:rsid w:val="00EF2AF8"/>
    <w:rsid w:val="00EF2BE8"/>
    <w:rsid w:val="00EF2E03"/>
    <w:rsid w:val="00EF3374"/>
    <w:rsid w:val="00EF3375"/>
    <w:rsid w:val="00EF39BE"/>
    <w:rsid w:val="00EF39F6"/>
    <w:rsid w:val="00EF3B5A"/>
    <w:rsid w:val="00EF3F8C"/>
    <w:rsid w:val="00EF443E"/>
    <w:rsid w:val="00EF46AB"/>
    <w:rsid w:val="00EF488B"/>
    <w:rsid w:val="00EF57C9"/>
    <w:rsid w:val="00EF58D1"/>
    <w:rsid w:val="00EF63E4"/>
    <w:rsid w:val="00EF652C"/>
    <w:rsid w:val="00EF699B"/>
    <w:rsid w:val="00EF7636"/>
    <w:rsid w:val="00EF78D5"/>
    <w:rsid w:val="00EF7A34"/>
    <w:rsid w:val="00EF7B84"/>
    <w:rsid w:val="00EF7BE5"/>
    <w:rsid w:val="00F00288"/>
    <w:rsid w:val="00F00741"/>
    <w:rsid w:val="00F00B3C"/>
    <w:rsid w:val="00F01269"/>
    <w:rsid w:val="00F019C4"/>
    <w:rsid w:val="00F01D55"/>
    <w:rsid w:val="00F0213A"/>
    <w:rsid w:val="00F02EDF"/>
    <w:rsid w:val="00F02F1B"/>
    <w:rsid w:val="00F02FED"/>
    <w:rsid w:val="00F04A1E"/>
    <w:rsid w:val="00F04D95"/>
    <w:rsid w:val="00F04F2D"/>
    <w:rsid w:val="00F051D7"/>
    <w:rsid w:val="00F05352"/>
    <w:rsid w:val="00F057A6"/>
    <w:rsid w:val="00F06215"/>
    <w:rsid w:val="00F076A7"/>
    <w:rsid w:val="00F07A9D"/>
    <w:rsid w:val="00F07F13"/>
    <w:rsid w:val="00F1037B"/>
    <w:rsid w:val="00F104A7"/>
    <w:rsid w:val="00F10C1D"/>
    <w:rsid w:val="00F10C3A"/>
    <w:rsid w:val="00F112C1"/>
    <w:rsid w:val="00F11456"/>
    <w:rsid w:val="00F12A10"/>
    <w:rsid w:val="00F12CD1"/>
    <w:rsid w:val="00F12FAC"/>
    <w:rsid w:val="00F1325A"/>
    <w:rsid w:val="00F13FFA"/>
    <w:rsid w:val="00F14223"/>
    <w:rsid w:val="00F1563A"/>
    <w:rsid w:val="00F15731"/>
    <w:rsid w:val="00F15785"/>
    <w:rsid w:val="00F15B2A"/>
    <w:rsid w:val="00F15E79"/>
    <w:rsid w:val="00F15FD1"/>
    <w:rsid w:val="00F1635B"/>
    <w:rsid w:val="00F16871"/>
    <w:rsid w:val="00F168FE"/>
    <w:rsid w:val="00F16E87"/>
    <w:rsid w:val="00F16F32"/>
    <w:rsid w:val="00F17665"/>
    <w:rsid w:val="00F20064"/>
    <w:rsid w:val="00F20374"/>
    <w:rsid w:val="00F2080A"/>
    <w:rsid w:val="00F20CC7"/>
    <w:rsid w:val="00F2136C"/>
    <w:rsid w:val="00F21D94"/>
    <w:rsid w:val="00F21F41"/>
    <w:rsid w:val="00F2263A"/>
    <w:rsid w:val="00F2349D"/>
    <w:rsid w:val="00F23A84"/>
    <w:rsid w:val="00F2449A"/>
    <w:rsid w:val="00F249FC"/>
    <w:rsid w:val="00F2532C"/>
    <w:rsid w:val="00F259A9"/>
    <w:rsid w:val="00F259F0"/>
    <w:rsid w:val="00F25A33"/>
    <w:rsid w:val="00F25ADA"/>
    <w:rsid w:val="00F25C32"/>
    <w:rsid w:val="00F2614F"/>
    <w:rsid w:val="00F26FA3"/>
    <w:rsid w:val="00F27565"/>
    <w:rsid w:val="00F27773"/>
    <w:rsid w:val="00F27AF8"/>
    <w:rsid w:val="00F27C4A"/>
    <w:rsid w:val="00F3075F"/>
    <w:rsid w:val="00F3088E"/>
    <w:rsid w:val="00F30C17"/>
    <w:rsid w:val="00F30C62"/>
    <w:rsid w:val="00F30E8C"/>
    <w:rsid w:val="00F30FAB"/>
    <w:rsid w:val="00F31033"/>
    <w:rsid w:val="00F313B5"/>
    <w:rsid w:val="00F314F5"/>
    <w:rsid w:val="00F31792"/>
    <w:rsid w:val="00F32127"/>
    <w:rsid w:val="00F321EC"/>
    <w:rsid w:val="00F3284B"/>
    <w:rsid w:val="00F32A3E"/>
    <w:rsid w:val="00F33039"/>
    <w:rsid w:val="00F331D4"/>
    <w:rsid w:val="00F3362B"/>
    <w:rsid w:val="00F33758"/>
    <w:rsid w:val="00F33DE6"/>
    <w:rsid w:val="00F345DE"/>
    <w:rsid w:val="00F34DBF"/>
    <w:rsid w:val="00F35307"/>
    <w:rsid w:val="00F353B9"/>
    <w:rsid w:val="00F35434"/>
    <w:rsid w:val="00F35985"/>
    <w:rsid w:val="00F35A14"/>
    <w:rsid w:val="00F365E5"/>
    <w:rsid w:val="00F36E9C"/>
    <w:rsid w:val="00F36FB3"/>
    <w:rsid w:val="00F373C8"/>
    <w:rsid w:val="00F37982"/>
    <w:rsid w:val="00F37F59"/>
    <w:rsid w:val="00F4027F"/>
    <w:rsid w:val="00F405EE"/>
    <w:rsid w:val="00F40A52"/>
    <w:rsid w:val="00F41985"/>
    <w:rsid w:val="00F41DA4"/>
    <w:rsid w:val="00F4213E"/>
    <w:rsid w:val="00F425D6"/>
    <w:rsid w:val="00F42EEE"/>
    <w:rsid w:val="00F431CE"/>
    <w:rsid w:val="00F4348F"/>
    <w:rsid w:val="00F43555"/>
    <w:rsid w:val="00F43606"/>
    <w:rsid w:val="00F4383C"/>
    <w:rsid w:val="00F43847"/>
    <w:rsid w:val="00F44119"/>
    <w:rsid w:val="00F446EC"/>
    <w:rsid w:val="00F44ADD"/>
    <w:rsid w:val="00F44B64"/>
    <w:rsid w:val="00F44DF0"/>
    <w:rsid w:val="00F45576"/>
    <w:rsid w:val="00F45B02"/>
    <w:rsid w:val="00F45EBA"/>
    <w:rsid w:val="00F463D8"/>
    <w:rsid w:val="00F465AF"/>
    <w:rsid w:val="00F46615"/>
    <w:rsid w:val="00F4663D"/>
    <w:rsid w:val="00F4725B"/>
    <w:rsid w:val="00F472D5"/>
    <w:rsid w:val="00F47509"/>
    <w:rsid w:val="00F47BD0"/>
    <w:rsid w:val="00F5001D"/>
    <w:rsid w:val="00F50132"/>
    <w:rsid w:val="00F50281"/>
    <w:rsid w:val="00F50526"/>
    <w:rsid w:val="00F505FD"/>
    <w:rsid w:val="00F50A40"/>
    <w:rsid w:val="00F50D37"/>
    <w:rsid w:val="00F50D46"/>
    <w:rsid w:val="00F515D7"/>
    <w:rsid w:val="00F53172"/>
    <w:rsid w:val="00F535BD"/>
    <w:rsid w:val="00F536EC"/>
    <w:rsid w:val="00F53BE6"/>
    <w:rsid w:val="00F54073"/>
    <w:rsid w:val="00F54320"/>
    <w:rsid w:val="00F5432A"/>
    <w:rsid w:val="00F54336"/>
    <w:rsid w:val="00F54380"/>
    <w:rsid w:val="00F549C1"/>
    <w:rsid w:val="00F54E4B"/>
    <w:rsid w:val="00F550EE"/>
    <w:rsid w:val="00F556E5"/>
    <w:rsid w:val="00F55B3B"/>
    <w:rsid w:val="00F56311"/>
    <w:rsid w:val="00F56E15"/>
    <w:rsid w:val="00F56FB9"/>
    <w:rsid w:val="00F5737A"/>
    <w:rsid w:val="00F573F3"/>
    <w:rsid w:val="00F577F7"/>
    <w:rsid w:val="00F57A94"/>
    <w:rsid w:val="00F6044A"/>
    <w:rsid w:val="00F60C90"/>
    <w:rsid w:val="00F61006"/>
    <w:rsid w:val="00F6106F"/>
    <w:rsid w:val="00F617D4"/>
    <w:rsid w:val="00F61C08"/>
    <w:rsid w:val="00F62070"/>
    <w:rsid w:val="00F62FFE"/>
    <w:rsid w:val="00F6307D"/>
    <w:rsid w:val="00F63EE0"/>
    <w:rsid w:val="00F63F52"/>
    <w:rsid w:val="00F63F5E"/>
    <w:rsid w:val="00F6423F"/>
    <w:rsid w:val="00F64761"/>
    <w:rsid w:val="00F64DDF"/>
    <w:rsid w:val="00F65089"/>
    <w:rsid w:val="00F650BC"/>
    <w:rsid w:val="00F652A9"/>
    <w:rsid w:val="00F65BD1"/>
    <w:rsid w:val="00F6657C"/>
    <w:rsid w:val="00F66F35"/>
    <w:rsid w:val="00F6716D"/>
    <w:rsid w:val="00F67574"/>
    <w:rsid w:val="00F67C40"/>
    <w:rsid w:val="00F67FDD"/>
    <w:rsid w:val="00F7041E"/>
    <w:rsid w:val="00F70639"/>
    <w:rsid w:val="00F70B96"/>
    <w:rsid w:val="00F70E4A"/>
    <w:rsid w:val="00F71539"/>
    <w:rsid w:val="00F71EDD"/>
    <w:rsid w:val="00F72117"/>
    <w:rsid w:val="00F72227"/>
    <w:rsid w:val="00F72C0A"/>
    <w:rsid w:val="00F73200"/>
    <w:rsid w:val="00F73491"/>
    <w:rsid w:val="00F736E2"/>
    <w:rsid w:val="00F73872"/>
    <w:rsid w:val="00F73ED2"/>
    <w:rsid w:val="00F73EF6"/>
    <w:rsid w:val="00F74299"/>
    <w:rsid w:val="00F743AD"/>
    <w:rsid w:val="00F74744"/>
    <w:rsid w:val="00F74901"/>
    <w:rsid w:val="00F74C59"/>
    <w:rsid w:val="00F75F48"/>
    <w:rsid w:val="00F75FD5"/>
    <w:rsid w:val="00F761BD"/>
    <w:rsid w:val="00F76575"/>
    <w:rsid w:val="00F76695"/>
    <w:rsid w:val="00F76841"/>
    <w:rsid w:val="00F770B2"/>
    <w:rsid w:val="00F7711C"/>
    <w:rsid w:val="00F77568"/>
    <w:rsid w:val="00F77657"/>
    <w:rsid w:val="00F77A1C"/>
    <w:rsid w:val="00F77F71"/>
    <w:rsid w:val="00F77FB9"/>
    <w:rsid w:val="00F808F0"/>
    <w:rsid w:val="00F810ED"/>
    <w:rsid w:val="00F81100"/>
    <w:rsid w:val="00F8168C"/>
    <w:rsid w:val="00F81ADA"/>
    <w:rsid w:val="00F81B46"/>
    <w:rsid w:val="00F82005"/>
    <w:rsid w:val="00F8200F"/>
    <w:rsid w:val="00F8260F"/>
    <w:rsid w:val="00F826AD"/>
    <w:rsid w:val="00F82B2B"/>
    <w:rsid w:val="00F82E70"/>
    <w:rsid w:val="00F83282"/>
    <w:rsid w:val="00F835E0"/>
    <w:rsid w:val="00F842A3"/>
    <w:rsid w:val="00F84413"/>
    <w:rsid w:val="00F8465C"/>
    <w:rsid w:val="00F84B17"/>
    <w:rsid w:val="00F84B31"/>
    <w:rsid w:val="00F84D07"/>
    <w:rsid w:val="00F852B5"/>
    <w:rsid w:val="00F853BE"/>
    <w:rsid w:val="00F853FE"/>
    <w:rsid w:val="00F85536"/>
    <w:rsid w:val="00F85704"/>
    <w:rsid w:val="00F85891"/>
    <w:rsid w:val="00F859E9"/>
    <w:rsid w:val="00F85B28"/>
    <w:rsid w:val="00F85B52"/>
    <w:rsid w:val="00F85B68"/>
    <w:rsid w:val="00F8609B"/>
    <w:rsid w:val="00F86152"/>
    <w:rsid w:val="00F871AA"/>
    <w:rsid w:val="00F90502"/>
    <w:rsid w:val="00F90A4C"/>
    <w:rsid w:val="00F90EA6"/>
    <w:rsid w:val="00F912DB"/>
    <w:rsid w:val="00F912DD"/>
    <w:rsid w:val="00F913B3"/>
    <w:rsid w:val="00F921DF"/>
    <w:rsid w:val="00F92433"/>
    <w:rsid w:val="00F92D1D"/>
    <w:rsid w:val="00F92F2D"/>
    <w:rsid w:val="00F93125"/>
    <w:rsid w:val="00F93303"/>
    <w:rsid w:val="00F9354B"/>
    <w:rsid w:val="00F93631"/>
    <w:rsid w:val="00F93803"/>
    <w:rsid w:val="00F93E4D"/>
    <w:rsid w:val="00F93E80"/>
    <w:rsid w:val="00F940CB"/>
    <w:rsid w:val="00F94638"/>
    <w:rsid w:val="00F94AB7"/>
    <w:rsid w:val="00F94F4F"/>
    <w:rsid w:val="00F95143"/>
    <w:rsid w:val="00F954AA"/>
    <w:rsid w:val="00F95C49"/>
    <w:rsid w:val="00F95F22"/>
    <w:rsid w:val="00F96CF9"/>
    <w:rsid w:val="00F96E48"/>
    <w:rsid w:val="00F9759E"/>
    <w:rsid w:val="00F976C7"/>
    <w:rsid w:val="00F97C5A"/>
    <w:rsid w:val="00F97D1C"/>
    <w:rsid w:val="00FA1270"/>
    <w:rsid w:val="00FA1435"/>
    <w:rsid w:val="00FA1633"/>
    <w:rsid w:val="00FA1C6D"/>
    <w:rsid w:val="00FA23B4"/>
    <w:rsid w:val="00FA2576"/>
    <w:rsid w:val="00FA2813"/>
    <w:rsid w:val="00FA2DC9"/>
    <w:rsid w:val="00FA2EDF"/>
    <w:rsid w:val="00FA35D4"/>
    <w:rsid w:val="00FA38B5"/>
    <w:rsid w:val="00FA3A7E"/>
    <w:rsid w:val="00FA3CD5"/>
    <w:rsid w:val="00FA3D35"/>
    <w:rsid w:val="00FA40EF"/>
    <w:rsid w:val="00FA4A82"/>
    <w:rsid w:val="00FA4DBD"/>
    <w:rsid w:val="00FA4FCA"/>
    <w:rsid w:val="00FA5CA3"/>
    <w:rsid w:val="00FA5F1C"/>
    <w:rsid w:val="00FA65E7"/>
    <w:rsid w:val="00FA6FAA"/>
    <w:rsid w:val="00FA732E"/>
    <w:rsid w:val="00FA785C"/>
    <w:rsid w:val="00FB05F1"/>
    <w:rsid w:val="00FB0603"/>
    <w:rsid w:val="00FB086C"/>
    <w:rsid w:val="00FB1225"/>
    <w:rsid w:val="00FB1A14"/>
    <w:rsid w:val="00FB1A65"/>
    <w:rsid w:val="00FB1BD6"/>
    <w:rsid w:val="00FB2306"/>
    <w:rsid w:val="00FB2656"/>
    <w:rsid w:val="00FB279C"/>
    <w:rsid w:val="00FB29D2"/>
    <w:rsid w:val="00FB2E17"/>
    <w:rsid w:val="00FB3013"/>
    <w:rsid w:val="00FB342D"/>
    <w:rsid w:val="00FB34AE"/>
    <w:rsid w:val="00FB397C"/>
    <w:rsid w:val="00FB4002"/>
    <w:rsid w:val="00FB412C"/>
    <w:rsid w:val="00FB45A5"/>
    <w:rsid w:val="00FB4EB0"/>
    <w:rsid w:val="00FB531D"/>
    <w:rsid w:val="00FB5484"/>
    <w:rsid w:val="00FB5CC5"/>
    <w:rsid w:val="00FB6812"/>
    <w:rsid w:val="00FB6F97"/>
    <w:rsid w:val="00FB797A"/>
    <w:rsid w:val="00FC0652"/>
    <w:rsid w:val="00FC0730"/>
    <w:rsid w:val="00FC084D"/>
    <w:rsid w:val="00FC1062"/>
    <w:rsid w:val="00FC1524"/>
    <w:rsid w:val="00FC15BB"/>
    <w:rsid w:val="00FC1783"/>
    <w:rsid w:val="00FC17F5"/>
    <w:rsid w:val="00FC2329"/>
    <w:rsid w:val="00FC24EC"/>
    <w:rsid w:val="00FC303A"/>
    <w:rsid w:val="00FC3557"/>
    <w:rsid w:val="00FC357B"/>
    <w:rsid w:val="00FC35B9"/>
    <w:rsid w:val="00FC3A50"/>
    <w:rsid w:val="00FC3C5E"/>
    <w:rsid w:val="00FC47C4"/>
    <w:rsid w:val="00FC4B69"/>
    <w:rsid w:val="00FC4E75"/>
    <w:rsid w:val="00FC593D"/>
    <w:rsid w:val="00FC61A9"/>
    <w:rsid w:val="00FC70E1"/>
    <w:rsid w:val="00FC7231"/>
    <w:rsid w:val="00FC7D08"/>
    <w:rsid w:val="00FC7F62"/>
    <w:rsid w:val="00FD0698"/>
    <w:rsid w:val="00FD123E"/>
    <w:rsid w:val="00FD125B"/>
    <w:rsid w:val="00FD17EE"/>
    <w:rsid w:val="00FD19B8"/>
    <w:rsid w:val="00FD1E0A"/>
    <w:rsid w:val="00FD26F9"/>
    <w:rsid w:val="00FD2954"/>
    <w:rsid w:val="00FD29EF"/>
    <w:rsid w:val="00FD2C46"/>
    <w:rsid w:val="00FD2E6A"/>
    <w:rsid w:val="00FD2EA5"/>
    <w:rsid w:val="00FD3102"/>
    <w:rsid w:val="00FD33AE"/>
    <w:rsid w:val="00FD35E3"/>
    <w:rsid w:val="00FD3D03"/>
    <w:rsid w:val="00FD3E6F"/>
    <w:rsid w:val="00FD3F90"/>
    <w:rsid w:val="00FD4422"/>
    <w:rsid w:val="00FD4940"/>
    <w:rsid w:val="00FD55BB"/>
    <w:rsid w:val="00FD5665"/>
    <w:rsid w:val="00FD5884"/>
    <w:rsid w:val="00FD59EF"/>
    <w:rsid w:val="00FD5D70"/>
    <w:rsid w:val="00FD64F4"/>
    <w:rsid w:val="00FD7065"/>
    <w:rsid w:val="00FD7172"/>
    <w:rsid w:val="00FD79D1"/>
    <w:rsid w:val="00FD7DDD"/>
    <w:rsid w:val="00FD7E7E"/>
    <w:rsid w:val="00FD7F18"/>
    <w:rsid w:val="00FE0044"/>
    <w:rsid w:val="00FE0635"/>
    <w:rsid w:val="00FE11B9"/>
    <w:rsid w:val="00FE14CB"/>
    <w:rsid w:val="00FE15AC"/>
    <w:rsid w:val="00FE198D"/>
    <w:rsid w:val="00FE1A28"/>
    <w:rsid w:val="00FE243D"/>
    <w:rsid w:val="00FE2706"/>
    <w:rsid w:val="00FE28F5"/>
    <w:rsid w:val="00FE3285"/>
    <w:rsid w:val="00FE47E0"/>
    <w:rsid w:val="00FE4ABE"/>
    <w:rsid w:val="00FE5863"/>
    <w:rsid w:val="00FE5868"/>
    <w:rsid w:val="00FE62C2"/>
    <w:rsid w:val="00FE63D8"/>
    <w:rsid w:val="00FE6B6E"/>
    <w:rsid w:val="00FE7062"/>
    <w:rsid w:val="00FE717A"/>
    <w:rsid w:val="00FE75CF"/>
    <w:rsid w:val="00FE774B"/>
    <w:rsid w:val="00FE7931"/>
    <w:rsid w:val="00FF0265"/>
    <w:rsid w:val="00FF04C4"/>
    <w:rsid w:val="00FF0A48"/>
    <w:rsid w:val="00FF0B71"/>
    <w:rsid w:val="00FF11CB"/>
    <w:rsid w:val="00FF1593"/>
    <w:rsid w:val="00FF17CB"/>
    <w:rsid w:val="00FF1E4F"/>
    <w:rsid w:val="00FF23C3"/>
    <w:rsid w:val="00FF2477"/>
    <w:rsid w:val="00FF29B3"/>
    <w:rsid w:val="00FF2C4E"/>
    <w:rsid w:val="00FF31DF"/>
    <w:rsid w:val="00FF355E"/>
    <w:rsid w:val="00FF3831"/>
    <w:rsid w:val="00FF3A1D"/>
    <w:rsid w:val="00FF4022"/>
    <w:rsid w:val="00FF577F"/>
    <w:rsid w:val="00FF5BE1"/>
    <w:rsid w:val="00FF6125"/>
    <w:rsid w:val="00FF65E3"/>
    <w:rsid w:val="00FF6682"/>
    <w:rsid w:val="00FF673A"/>
    <w:rsid w:val="00FF6C77"/>
    <w:rsid w:val="00FF6DDB"/>
    <w:rsid w:val="00FF73E8"/>
    <w:rsid w:val="00FF73F1"/>
    <w:rsid w:val="00FF76A6"/>
    <w:rsid w:val="00FF7DD1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6D07A894-F80B-49EC-A26F-95289D0F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53B0D"/>
    <w:pPr>
      <w:widowControl w:val="0"/>
      <w:adjustRightInd w:val="0"/>
      <w:spacing w:line="360" w:lineRule="atLeast"/>
      <w:textAlignment w:val="baseline"/>
    </w:pPr>
    <w:rPr>
      <w:sz w:val="21"/>
    </w:rPr>
  </w:style>
  <w:style w:type="paragraph" w:styleId="1">
    <w:name w:val="heading 1"/>
    <w:aliases w:val="标题1"/>
    <w:basedOn w:val="a2"/>
    <w:next w:val="a2"/>
    <w:qFormat/>
    <w:rsid w:val="005E1794"/>
    <w:pPr>
      <w:keepNext/>
      <w:keepLines/>
      <w:numPr>
        <w:numId w:val="1"/>
      </w:numPr>
      <w:spacing w:before="340" w:after="330" w:line="578" w:lineRule="atLeast"/>
      <w:jc w:val="both"/>
      <w:outlineLvl w:val="0"/>
    </w:pPr>
    <w:rPr>
      <w:rFonts w:ascii="微软雅黑" w:eastAsia="微软雅黑" w:hAnsi="微软雅黑"/>
      <w:b/>
      <w:kern w:val="44"/>
      <w:sz w:val="32"/>
    </w:rPr>
  </w:style>
  <w:style w:type="paragraph" w:styleId="2">
    <w:name w:val="heading 2"/>
    <w:aliases w:val="标题2"/>
    <w:basedOn w:val="a2"/>
    <w:next w:val="a2"/>
    <w:link w:val="2Char"/>
    <w:autoRedefine/>
    <w:qFormat/>
    <w:rsid w:val="00914E44"/>
    <w:pPr>
      <w:keepNext/>
      <w:keepLines/>
      <w:numPr>
        <w:ilvl w:val="1"/>
        <w:numId w:val="7"/>
      </w:numPr>
      <w:tabs>
        <w:tab w:val="left" w:pos="720"/>
        <w:tab w:val="left" w:pos="900"/>
      </w:tabs>
      <w:adjustRightInd/>
      <w:spacing w:before="260" w:after="260" w:line="480" w:lineRule="auto"/>
      <w:jc w:val="both"/>
      <w:textAlignment w:val="auto"/>
      <w:outlineLvl w:val="1"/>
    </w:pPr>
    <w:rPr>
      <w:rFonts w:ascii="黑体" w:eastAsia="黑体" w:hAnsi="华文细黑"/>
      <w:b/>
      <w:color w:val="000000" w:themeColor="text1"/>
      <w:sz w:val="30"/>
      <w:szCs w:val="30"/>
    </w:rPr>
  </w:style>
  <w:style w:type="paragraph" w:styleId="30">
    <w:name w:val="heading 3"/>
    <w:aliases w:val="标题3"/>
    <w:basedOn w:val="a2"/>
    <w:next w:val="a2"/>
    <w:link w:val="3Char"/>
    <w:autoRedefine/>
    <w:qFormat/>
    <w:rsid w:val="00F4027F"/>
    <w:pPr>
      <w:keepNext/>
      <w:keepLines/>
      <w:numPr>
        <w:ilvl w:val="2"/>
        <w:numId w:val="7"/>
      </w:numPr>
      <w:spacing w:before="260" w:after="260" w:line="416" w:lineRule="atLeast"/>
      <w:outlineLvl w:val="2"/>
    </w:pPr>
    <w:rPr>
      <w:rFonts w:ascii="宋体" w:hAnsi="宋体"/>
      <w:b/>
      <w:sz w:val="24"/>
    </w:rPr>
  </w:style>
  <w:style w:type="paragraph" w:styleId="4">
    <w:name w:val="heading 4"/>
    <w:aliases w:val="标题4"/>
    <w:basedOn w:val="a2"/>
    <w:qFormat/>
    <w:rsid w:val="00E53B0D"/>
    <w:pPr>
      <w:numPr>
        <w:ilvl w:val="3"/>
        <w:numId w:val="1"/>
      </w:numPr>
      <w:outlineLvl w:val="3"/>
    </w:pPr>
    <w:rPr>
      <w:rFonts w:ascii="黑体" w:eastAsia="黑体" w:hAnsi="Arial"/>
      <w:b/>
    </w:rPr>
  </w:style>
  <w:style w:type="paragraph" w:styleId="5">
    <w:name w:val="heading 5"/>
    <w:aliases w:val="编号标题 5"/>
    <w:basedOn w:val="a2"/>
    <w:next w:val="a2"/>
    <w:qFormat/>
    <w:rsid w:val="00E53B0D"/>
    <w:pPr>
      <w:keepNext/>
      <w:keepLines/>
      <w:spacing w:before="280" w:after="290" w:line="376" w:lineRule="atLeast"/>
      <w:outlineLvl w:val="4"/>
    </w:pPr>
    <w:rPr>
      <w:rFonts w:ascii="黑体" w:eastAsia="黑体"/>
      <w:b/>
      <w:sz w:val="28"/>
    </w:rPr>
  </w:style>
  <w:style w:type="paragraph" w:styleId="6">
    <w:name w:val="heading 6"/>
    <w:basedOn w:val="a2"/>
    <w:next w:val="a2"/>
    <w:qFormat/>
    <w:rsid w:val="00E53B0D"/>
    <w:pPr>
      <w:keepNext/>
      <w:keepLines/>
      <w:adjustRightInd/>
      <w:spacing w:before="240" w:after="64" w:line="320" w:lineRule="auto"/>
      <w:jc w:val="both"/>
      <w:textAlignment w:val="auto"/>
      <w:outlineLvl w:val="5"/>
    </w:pPr>
    <w:rPr>
      <w:rFonts w:ascii="Arial" w:eastAsia="黑体" w:hAnsi="Arial"/>
      <w:b/>
      <w:bCs/>
      <w:kern w:val="2"/>
      <w:sz w:val="24"/>
      <w:szCs w:val="24"/>
    </w:rPr>
  </w:style>
  <w:style w:type="paragraph" w:styleId="7">
    <w:name w:val="heading 7"/>
    <w:basedOn w:val="a2"/>
    <w:next w:val="a2"/>
    <w:qFormat/>
    <w:rsid w:val="00E53B0D"/>
    <w:pPr>
      <w:keepNext/>
      <w:keepLines/>
      <w:adjustRightInd/>
      <w:spacing w:before="240" w:after="64" w:line="320" w:lineRule="auto"/>
      <w:jc w:val="both"/>
      <w:textAlignment w:val="auto"/>
      <w:outlineLvl w:val="6"/>
    </w:pPr>
    <w:rPr>
      <w:b/>
      <w:bCs/>
      <w:kern w:val="2"/>
      <w:sz w:val="24"/>
      <w:szCs w:val="24"/>
    </w:rPr>
  </w:style>
  <w:style w:type="paragraph" w:styleId="8">
    <w:name w:val="heading 8"/>
    <w:basedOn w:val="a2"/>
    <w:next w:val="a2"/>
    <w:qFormat/>
    <w:rsid w:val="00E53B0D"/>
    <w:pPr>
      <w:keepNext/>
      <w:keepLines/>
      <w:adjustRightInd/>
      <w:spacing w:before="240" w:after="64" w:line="320" w:lineRule="auto"/>
      <w:jc w:val="both"/>
      <w:textAlignment w:val="auto"/>
      <w:outlineLvl w:val="7"/>
    </w:pPr>
    <w:rPr>
      <w:rFonts w:ascii="Arial" w:eastAsia="黑体" w:hAnsi="Arial"/>
      <w:kern w:val="2"/>
      <w:sz w:val="24"/>
      <w:szCs w:val="24"/>
    </w:rPr>
  </w:style>
  <w:style w:type="paragraph" w:styleId="9">
    <w:name w:val="heading 9"/>
    <w:basedOn w:val="a2"/>
    <w:next w:val="a2"/>
    <w:qFormat/>
    <w:rsid w:val="00E53B0D"/>
    <w:pPr>
      <w:keepNext/>
      <w:keepLines/>
      <w:adjustRightInd/>
      <w:spacing w:before="240" w:after="64" w:line="320" w:lineRule="auto"/>
      <w:jc w:val="both"/>
      <w:textAlignment w:val="auto"/>
      <w:outlineLvl w:val="8"/>
    </w:pPr>
    <w:rPr>
      <w:rFonts w:ascii="Arial" w:eastAsia="黑体" w:hAnsi="Arial"/>
      <w:kern w:val="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 Indent"/>
    <w:basedOn w:val="a2"/>
    <w:rsid w:val="00E53B0D"/>
    <w:pPr>
      <w:ind w:left="425"/>
    </w:pPr>
  </w:style>
  <w:style w:type="paragraph" w:customStyle="1" w:styleId="a7">
    <w:name w:val="封面"/>
    <w:basedOn w:val="a2"/>
    <w:semiHidden/>
    <w:rsid w:val="00E53B0D"/>
    <w:pPr>
      <w:jc w:val="right"/>
    </w:pPr>
    <w:rPr>
      <w:rFonts w:ascii="Arial" w:hAnsi="Arial"/>
    </w:rPr>
  </w:style>
  <w:style w:type="paragraph" w:styleId="31">
    <w:name w:val="toc 3"/>
    <w:basedOn w:val="a2"/>
    <w:next w:val="a2"/>
    <w:uiPriority w:val="39"/>
    <w:qFormat/>
    <w:rsid w:val="00E53B0D"/>
    <w:pPr>
      <w:ind w:left="420"/>
    </w:pPr>
    <w:rPr>
      <w:i/>
      <w:sz w:val="20"/>
    </w:rPr>
  </w:style>
  <w:style w:type="paragraph" w:styleId="10">
    <w:name w:val="toc 1"/>
    <w:basedOn w:val="a2"/>
    <w:next w:val="a2"/>
    <w:uiPriority w:val="39"/>
    <w:qFormat/>
    <w:rsid w:val="00E53B0D"/>
    <w:pPr>
      <w:spacing w:before="120" w:after="120"/>
    </w:pPr>
    <w:rPr>
      <w:b/>
      <w:caps/>
      <w:sz w:val="20"/>
    </w:rPr>
  </w:style>
  <w:style w:type="paragraph" w:styleId="20">
    <w:name w:val="toc 2"/>
    <w:basedOn w:val="a2"/>
    <w:next w:val="a2"/>
    <w:uiPriority w:val="39"/>
    <w:qFormat/>
    <w:rsid w:val="00E53B0D"/>
    <w:pPr>
      <w:ind w:left="210"/>
    </w:pPr>
    <w:rPr>
      <w:smallCaps/>
      <w:sz w:val="20"/>
    </w:rPr>
  </w:style>
  <w:style w:type="paragraph" w:styleId="40">
    <w:name w:val="toc 4"/>
    <w:basedOn w:val="a2"/>
    <w:next w:val="a2"/>
    <w:uiPriority w:val="39"/>
    <w:rsid w:val="00E53B0D"/>
    <w:pPr>
      <w:ind w:left="630"/>
    </w:pPr>
    <w:rPr>
      <w:sz w:val="18"/>
    </w:rPr>
  </w:style>
  <w:style w:type="paragraph" w:styleId="50">
    <w:name w:val="toc 5"/>
    <w:basedOn w:val="a2"/>
    <w:next w:val="a2"/>
    <w:uiPriority w:val="39"/>
    <w:rsid w:val="00E53B0D"/>
    <w:pPr>
      <w:ind w:left="840"/>
    </w:pPr>
    <w:rPr>
      <w:sz w:val="18"/>
    </w:rPr>
  </w:style>
  <w:style w:type="paragraph" w:styleId="60">
    <w:name w:val="toc 6"/>
    <w:basedOn w:val="a2"/>
    <w:next w:val="a2"/>
    <w:uiPriority w:val="39"/>
    <w:rsid w:val="00E53B0D"/>
    <w:pPr>
      <w:ind w:left="1050"/>
    </w:pPr>
    <w:rPr>
      <w:sz w:val="18"/>
    </w:rPr>
  </w:style>
  <w:style w:type="paragraph" w:styleId="70">
    <w:name w:val="toc 7"/>
    <w:basedOn w:val="a2"/>
    <w:next w:val="a2"/>
    <w:uiPriority w:val="39"/>
    <w:rsid w:val="00E53B0D"/>
    <w:pPr>
      <w:ind w:left="1260"/>
    </w:pPr>
    <w:rPr>
      <w:sz w:val="18"/>
    </w:rPr>
  </w:style>
  <w:style w:type="paragraph" w:styleId="80">
    <w:name w:val="toc 8"/>
    <w:basedOn w:val="a2"/>
    <w:next w:val="a2"/>
    <w:uiPriority w:val="39"/>
    <w:rsid w:val="00E53B0D"/>
    <w:pPr>
      <w:ind w:left="1470"/>
    </w:pPr>
    <w:rPr>
      <w:sz w:val="18"/>
    </w:rPr>
  </w:style>
  <w:style w:type="paragraph" w:styleId="90">
    <w:name w:val="toc 9"/>
    <w:basedOn w:val="a2"/>
    <w:next w:val="a2"/>
    <w:uiPriority w:val="39"/>
    <w:rsid w:val="00E53B0D"/>
    <w:pPr>
      <w:ind w:left="1680"/>
    </w:pPr>
    <w:rPr>
      <w:sz w:val="18"/>
    </w:rPr>
  </w:style>
  <w:style w:type="character" w:styleId="a8">
    <w:name w:val="page number"/>
    <w:basedOn w:val="a3"/>
    <w:rsid w:val="00E53B0D"/>
  </w:style>
  <w:style w:type="paragraph" w:customStyle="1" w:styleId="a9">
    <w:name w:val="文档日期"/>
    <w:basedOn w:val="a2"/>
    <w:rsid w:val="00E53B0D"/>
    <w:pPr>
      <w:jc w:val="center"/>
    </w:pPr>
    <w:rPr>
      <w:rFonts w:eastAsia="隶书"/>
      <w:b/>
      <w:sz w:val="24"/>
    </w:rPr>
  </w:style>
  <w:style w:type="paragraph" w:styleId="aa">
    <w:name w:val="header"/>
    <w:basedOn w:val="a2"/>
    <w:link w:val="Char"/>
    <w:uiPriority w:val="99"/>
    <w:rsid w:val="00E53B0D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rFonts w:ascii="宋体"/>
      <w:sz w:val="18"/>
    </w:rPr>
  </w:style>
  <w:style w:type="character" w:customStyle="1" w:styleId="Char">
    <w:name w:val="页眉 Char"/>
    <w:basedOn w:val="a3"/>
    <w:link w:val="aa"/>
    <w:uiPriority w:val="99"/>
    <w:rsid w:val="00F50281"/>
    <w:rPr>
      <w:rFonts w:ascii="宋体"/>
      <w:sz w:val="18"/>
    </w:rPr>
  </w:style>
  <w:style w:type="paragraph" w:styleId="ab">
    <w:name w:val="footer"/>
    <w:basedOn w:val="a2"/>
    <w:rsid w:val="00E53B0D"/>
    <w:pPr>
      <w:tabs>
        <w:tab w:val="center" w:pos="4153"/>
        <w:tab w:val="right" w:pos="8306"/>
      </w:tabs>
      <w:spacing w:line="240" w:lineRule="atLeast"/>
    </w:pPr>
    <w:rPr>
      <w:rFonts w:ascii="宋体"/>
      <w:sz w:val="18"/>
    </w:rPr>
  </w:style>
  <w:style w:type="paragraph" w:customStyle="1" w:styleId="ac">
    <w:name w:val="封面标题"/>
    <w:basedOn w:val="a2"/>
    <w:rsid w:val="00E53B0D"/>
    <w:pPr>
      <w:spacing w:before="120" w:line="360" w:lineRule="auto"/>
      <w:jc w:val="center"/>
    </w:pPr>
    <w:rPr>
      <w:rFonts w:eastAsia="黑体" w:cs="宋体"/>
      <w:sz w:val="48"/>
    </w:rPr>
  </w:style>
  <w:style w:type="paragraph" w:styleId="32">
    <w:name w:val="List Number 3"/>
    <w:basedOn w:val="ad"/>
    <w:rsid w:val="00E53B0D"/>
    <w:pPr>
      <w:ind w:firstLine="0"/>
    </w:pPr>
  </w:style>
  <w:style w:type="paragraph" w:styleId="ad">
    <w:name w:val="Body Text First Indent"/>
    <w:basedOn w:val="a2"/>
    <w:rsid w:val="00E53B0D"/>
    <w:pPr>
      <w:widowControl/>
      <w:adjustRightInd/>
      <w:spacing w:after="120" w:line="264" w:lineRule="auto"/>
      <w:ind w:firstLine="425"/>
      <w:textAlignment w:val="auto"/>
    </w:pPr>
    <w:rPr>
      <w:noProof/>
      <w:sz w:val="24"/>
    </w:rPr>
  </w:style>
  <w:style w:type="paragraph" w:styleId="ae">
    <w:name w:val="Body Text"/>
    <w:basedOn w:val="a2"/>
    <w:rsid w:val="00E53B0D"/>
    <w:pPr>
      <w:autoSpaceDE w:val="0"/>
      <w:autoSpaceDN w:val="0"/>
      <w:spacing w:line="240" w:lineRule="auto"/>
      <w:jc w:val="center"/>
      <w:textAlignment w:val="auto"/>
    </w:pPr>
    <w:rPr>
      <w:rFonts w:ascii="Arial" w:hAnsi="Arial"/>
      <w:b/>
      <w:bCs/>
      <w:color w:val="000000"/>
      <w:kern w:val="2"/>
      <w:szCs w:val="24"/>
    </w:rPr>
  </w:style>
  <w:style w:type="paragraph" w:customStyle="1" w:styleId="af">
    <w:name w:val="一级正文"/>
    <w:basedOn w:val="a2"/>
    <w:rsid w:val="00E53B0D"/>
    <w:pPr>
      <w:spacing w:before="120" w:line="288" w:lineRule="auto"/>
      <w:ind w:firstLine="420"/>
    </w:pPr>
    <w:rPr>
      <w:rFonts w:cs="宋体"/>
    </w:rPr>
  </w:style>
  <w:style w:type="paragraph" w:styleId="41">
    <w:name w:val="List Number 4"/>
    <w:basedOn w:val="ad"/>
    <w:rsid w:val="00E53B0D"/>
    <w:pPr>
      <w:ind w:firstLine="0"/>
    </w:pPr>
  </w:style>
  <w:style w:type="paragraph" w:styleId="51">
    <w:name w:val="List Number 5"/>
    <w:basedOn w:val="ad"/>
    <w:rsid w:val="00E53B0D"/>
    <w:pPr>
      <w:ind w:firstLine="0"/>
    </w:pPr>
  </w:style>
  <w:style w:type="paragraph" w:styleId="11">
    <w:name w:val="index 1"/>
    <w:basedOn w:val="a2"/>
    <w:next w:val="a2"/>
    <w:autoRedefine/>
    <w:semiHidden/>
    <w:rsid w:val="00E53B0D"/>
    <w:pPr>
      <w:adjustRightInd/>
      <w:spacing w:line="240" w:lineRule="auto"/>
      <w:jc w:val="both"/>
      <w:textAlignment w:val="auto"/>
    </w:pPr>
    <w:rPr>
      <w:kern w:val="2"/>
    </w:rPr>
  </w:style>
  <w:style w:type="paragraph" w:customStyle="1" w:styleId="af0">
    <w:name w:val="变更历史"/>
    <w:basedOn w:val="a2"/>
    <w:rsid w:val="00E53B0D"/>
    <w:pPr>
      <w:jc w:val="both"/>
    </w:pPr>
    <w:rPr>
      <w:rFonts w:eastAsia="黑体" w:cs="宋体"/>
      <w:sz w:val="30"/>
    </w:rPr>
  </w:style>
  <w:style w:type="paragraph" w:customStyle="1" w:styleId="af1">
    <w:name w:val="公司名称"/>
    <w:basedOn w:val="a2"/>
    <w:rsid w:val="00E53B0D"/>
    <w:pPr>
      <w:jc w:val="center"/>
    </w:pPr>
    <w:rPr>
      <w:rFonts w:ascii="隶书" w:eastAsia="隶书" w:hAnsi="隶书" w:cs="宋体"/>
      <w:b/>
      <w:bCs/>
      <w:sz w:val="30"/>
    </w:rPr>
  </w:style>
  <w:style w:type="paragraph" w:styleId="a0">
    <w:name w:val="List"/>
    <w:basedOn w:val="a2"/>
    <w:rsid w:val="00E53B0D"/>
    <w:pPr>
      <w:numPr>
        <w:numId w:val="5"/>
      </w:numPr>
      <w:adjustRightInd/>
      <w:spacing w:line="240" w:lineRule="auto"/>
      <w:jc w:val="both"/>
      <w:textAlignment w:val="auto"/>
    </w:pPr>
    <w:rPr>
      <w:kern w:val="2"/>
    </w:rPr>
  </w:style>
  <w:style w:type="paragraph" w:styleId="a1">
    <w:name w:val="List Number"/>
    <w:basedOn w:val="ad"/>
    <w:rsid w:val="00E53B0D"/>
    <w:pPr>
      <w:numPr>
        <w:numId w:val="3"/>
      </w:numPr>
    </w:pPr>
  </w:style>
  <w:style w:type="paragraph" w:styleId="21">
    <w:name w:val="List Number 2"/>
    <w:basedOn w:val="ad"/>
    <w:rsid w:val="00E53B0D"/>
    <w:pPr>
      <w:ind w:left="992" w:hanging="340"/>
    </w:pPr>
  </w:style>
  <w:style w:type="paragraph" w:customStyle="1" w:styleId="a">
    <w:name w:val="附录"/>
    <w:basedOn w:val="7"/>
    <w:semiHidden/>
    <w:rsid w:val="00E53B0D"/>
    <w:pPr>
      <w:widowControl/>
      <w:numPr>
        <w:numId w:val="4"/>
      </w:numPr>
      <w:spacing w:before="60" w:after="60" w:line="240" w:lineRule="auto"/>
      <w:jc w:val="left"/>
      <w:outlineLvl w:val="9"/>
    </w:pPr>
    <w:rPr>
      <w:rFonts w:ascii="Arial" w:hAnsi="Arial"/>
      <w:bCs w:val="0"/>
      <w:noProof/>
      <w:kern w:val="0"/>
      <w:szCs w:val="20"/>
    </w:rPr>
  </w:style>
  <w:style w:type="paragraph" w:styleId="3">
    <w:name w:val="List 3"/>
    <w:basedOn w:val="a2"/>
    <w:rsid w:val="00E53B0D"/>
    <w:pPr>
      <w:numPr>
        <w:numId w:val="2"/>
      </w:numPr>
      <w:tabs>
        <w:tab w:val="num" w:pos="1080"/>
      </w:tabs>
      <w:adjustRightInd/>
      <w:spacing w:line="240" w:lineRule="auto"/>
      <w:ind w:left="1080" w:hanging="360"/>
      <w:jc w:val="both"/>
      <w:textAlignment w:val="auto"/>
    </w:pPr>
    <w:rPr>
      <w:kern w:val="2"/>
    </w:rPr>
  </w:style>
  <w:style w:type="paragraph" w:styleId="af2">
    <w:name w:val="annotation text"/>
    <w:basedOn w:val="a2"/>
    <w:link w:val="Char0"/>
    <w:semiHidden/>
    <w:rsid w:val="00E53B0D"/>
    <w:pPr>
      <w:adjustRightInd/>
      <w:spacing w:line="240" w:lineRule="auto"/>
      <w:textAlignment w:val="auto"/>
    </w:pPr>
    <w:rPr>
      <w:kern w:val="2"/>
    </w:rPr>
  </w:style>
  <w:style w:type="character" w:customStyle="1" w:styleId="Char0">
    <w:name w:val="批注文字 Char"/>
    <w:basedOn w:val="a3"/>
    <w:link w:val="af2"/>
    <w:semiHidden/>
    <w:rsid w:val="005B603D"/>
    <w:rPr>
      <w:kern w:val="2"/>
      <w:sz w:val="21"/>
    </w:rPr>
  </w:style>
  <w:style w:type="paragraph" w:styleId="af3">
    <w:name w:val="footnote text"/>
    <w:basedOn w:val="a2"/>
    <w:semiHidden/>
    <w:rsid w:val="00E53B0D"/>
    <w:pPr>
      <w:adjustRightInd/>
      <w:snapToGrid w:val="0"/>
      <w:spacing w:line="240" w:lineRule="auto"/>
      <w:textAlignment w:val="auto"/>
    </w:pPr>
    <w:rPr>
      <w:kern w:val="2"/>
      <w:sz w:val="18"/>
    </w:rPr>
  </w:style>
  <w:style w:type="paragraph" w:styleId="af4">
    <w:name w:val="Normal Indent"/>
    <w:aliases w:val="表正文,正文非缩进"/>
    <w:basedOn w:val="a2"/>
    <w:rsid w:val="00E53B0D"/>
    <w:pPr>
      <w:ind w:firstLine="420"/>
    </w:pPr>
    <w:rPr>
      <w:rFonts w:ascii="宋体"/>
    </w:rPr>
  </w:style>
  <w:style w:type="character" w:styleId="af5">
    <w:name w:val="Hyperlink"/>
    <w:basedOn w:val="a3"/>
    <w:uiPriority w:val="99"/>
    <w:rsid w:val="00E53B0D"/>
    <w:rPr>
      <w:color w:val="0000FF"/>
      <w:u w:val="single"/>
    </w:rPr>
  </w:style>
  <w:style w:type="character" w:styleId="af6">
    <w:name w:val="FollowedHyperlink"/>
    <w:basedOn w:val="a3"/>
    <w:rsid w:val="00E53B0D"/>
    <w:rPr>
      <w:color w:val="800080"/>
      <w:u w:val="single"/>
    </w:rPr>
  </w:style>
  <w:style w:type="paragraph" w:styleId="af7">
    <w:name w:val="Plain Text"/>
    <w:basedOn w:val="a2"/>
    <w:rsid w:val="00E53B0D"/>
    <w:pPr>
      <w:adjustRightInd/>
      <w:spacing w:line="240" w:lineRule="auto"/>
      <w:jc w:val="both"/>
      <w:textAlignment w:val="auto"/>
    </w:pPr>
    <w:rPr>
      <w:rFonts w:ascii="宋体" w:hAnsi="Courier New" w:cs="Courier New"/>
      <w:kern w:val="2"/>
      <w:szCs w:val="21"/>
    </w:rPr>
  </w:style>
  <w:style w:type="paragraph" w:styleId="22">
    <w:name w:val="Body Text Indent 2"/>
    <w:basedOn w:val="a2"/>
    <w:rsid w:val="00E53B0D"/>
    <w:pPr>
      <w:spacing w:line="360" w:lineRule="auto"/>
      <w:ind w:firstLine="510"/>
    </w:pPr>
    <w:rPr>
      <w:rFonts w:ascii="宋体" w:hAnsi="宋体"/>
    </w:rPr>
  </w:style>
  <w:style w:type="paragraph" w:styleId="af8">
    <w:name w:val="Normal (Web)"/>
    <w:basedOn w:val="a2"/>
    <w:rsid w:val="00E53B0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/>
      <w:sz w:val="24"/>
      <w:szCs w:val="24"/>
    </w:rPr>
  </w:style>
  <w:style w:type="paragraph" w:styleId="33">
    <w:name w:val="Body Text Indent 3"/>
    <w:basedOn w:val="a2"/>
    <w:rsid w:val="00E53B0D"/>
    <w:pPr>
      <w:ind w:firstLineChars="200" w:firstLine="420"/>
    </w:pPr>
  </w:style>
  <w:style w:type="character" w:customStyle="1" w:styleId="af9">
    <w:name w:val="项目文档"/>
    <w:basedOn w:val="a3"/>
    <w:rsid w:val="00E53B0D"/>
    <w:rPr>
      <w:rFonts w:eastAsia="黑体"/>
      <w:sz w:val="44"/>
    </w:rPr>
  </w:style>
  <w:style w:type="paragraph" w:customStyle="1" w:styleId="TableSmHeading">
    <w:name w:val="Table_Sm_Heading"/>
    <w:basedOn w:val="a2"/>
    <w:rsid w:val="00D91015"/>
    <w:pPr>
      <w:keepNext/>
      <w:keepLines/>
      <w:widowControl/>
      <w:adjustRightInd/>
      <w:spacing w:before="60" w:after="40" w:line="240" w:lineRule="auto"/>
      <w:textAlignment w:val="auto"/>
    </w:pPr>
    <w:rPr>
      <w:rFonts w:ascii="Futura Hv" w:hAnsi="Futura Hv"/>
      <w:sz w:val="16"/>
      <w:lang w:eastAsia="en-US"/>
    </w:rPr>
  </w:style>
  <w:style w:type="paragraph" w:customStyle="1" w:styleId="afa">
    <w:name w:val="二级正文"/>
    <w:basedOn w:val="a2"/>
    <w:rsid w:val="00E53B0D"/>
    <w:pPr>
      <w:spacing w:before="120" w:line="288" w:lineRule="auto"/>
      <w:ind w:left="420" w:firstLine="420"/>
    </w:pPr>
    <w:rPr>
      <w:rFonts w:cs="宋体"/>
    </w:rPr>
  </w:style>
  <w:style w:type="paragraph" w:styleId="afb">
    <w:name w:val="Balloon Text"/>
    <w:basedOn w:val="a2"/>
    <w:semiHidden/>
    <w:rsid w:val="00E53B0D"/>
    <w:rPr>
      <w:sz w:val="18"/>
      <w:szCs w:val="18"/>
    </w:rPr>
  </w:style>
  <w:style w:type="paragraph" w:customStyle="1" w:styleId="afc">
    <w:name w:val="表格中的样式"/>
    <w:basedOn w:val="a2"/>
    <w:autoRedefine/>
    <w:rsid w:val="00E53B0D"/>
    <w:pPr>
      <w:spacing w:line="288" w:lineRule="auto"/>
    </w:pPr>
    <w:rPr>
      <w:rFonts w:cs="宋体"/>
    </w:rPr>
  </w:style>
  <w:style w:type="paragraph" w:customStyle="1" w:styleId="TableMedium">
    <w:name w:val="Table_Medium"/>
    <w:basedOn w:val="a2"/>
    <w:rsid w:val="00D91015"/>
    <w:pPr>
      <w:widowControl/>
      <w:adjustRightInd/>
      <w:spacing w:before="40" w:after="40" w:line="240" w:lineRule="auto"/>
      <w:textAlignment w:val="auto"/>
    </w:pPr>
    <w:rPr>
      <w:rFonts w:ascii="Futura Bk" w:hAnsi="Futura Bk"/>
      <w:sz w:val="18"/>
      <w:lang w:eastAsia="en-US"/>
    </w:rPr>
  </w:style>
  <w:style w:type="paragraph" w:styleId="afd">
    <w:name w:val="Document Map"/>
    <w:basedOn w:val="a2"/>
    <w:semiHidden/>
    <w:rsid w:val="00E53B0D"/>
    <w:pPr>
      <w:shd w:val="clear" w:color="auto" w:fill="000080"/>
    </w:pPr>
  </w:style>
  <w:style w:type="paragraph" w:customStyle="1" w:styleId="HPTableTitle">
    <w:name w:val="HP_Table_Title"/>
    <w:basedOn w:val="a2"/>
    <w:next w:val="a2"/>
    <w:rsid w:val="00637B87"/>
    <w:pPr>
      <w:keepNext/>
      <w:keepLines/>
      <w:widowControl/>
      <w:adjustRightInd/>
      <w:spacing w:before="240" w:after="60" w:line="240" w:lineRule="auto"/>
      <w:textAlignment w:val="auto"/>
    </w:pPr>
    <w:rPr>
      <w:rFonts w:ascii="Futura Hv" w:hAnsi="Futura Hv"/>
      <w:sz w:val="18"/>
      <w:lang w:eastAsia="en-US"/>
    </w:rPr>
  </w:style>
  <w:style w:type="table" w:styleId="afe">
    <w:name w:val="Table Grid"/>
    <w:basedOn w:val="a4"/>
    <w:uiPriority w:val="59"/>
    <w:rsid w:val="00D42949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">
    <w:name w:val="Header 2"/>
    <w:basedOn w:val="a2"/>
    <w:next w:val="a2"/>
    <w:rsid w:val="00443DB7"/>
    <w:pPr>
      <w:keepLines/>
      <w:widowControl/>
      <w:adjustRightInd/>
      <w:spacing w:before="80" w:after="80" w:line="240" w:lineRule="auto"/>
      <w:jc w:val="right"/>
      <w:textAlignment w:val="auto"/>
    </w:pPr>
    <w:rPr>
      <w:rFonts w:ascii="Futura Bk" w:hAnsi="Futura Bk"/>
      <w:sz w:val="20"/>
      <w:lang w:eastAsia="en-US"/>
    </w:rPr>
  </w:style>
  <w:style w:type="paragraph" w:customStyle="1" w:styleId="Header3">
    <w:name w:val="Header 3"/>
    <w:basedOn w:val="a2"/>
    <w:next w:val="a2"/>
    <w:rsid w:val="00443DB7"/>
    <w:pPr>
      <w:keepLines/>
      <w:widowControl/>
      <w:adjustRightInd/>
      <w:spacing w:before="80" w:after="80" w:line="240" w:lineRule="auto"/>
      <w:textAlignment w:val="auto"/>
    </w:pPr>
    <w:rPr>
      <w:rFonts w:ascii="Futura Bk" w:hAnsi="Futura Bk"/>
      <w:sz w:val="20"/>
      <w:lang w:eastAsia="en-US"/>
    </w:rPr>
  </w:style>
  <w:style w:type="paragraph" w:customStyle="1" w:styleId="Numberedlist21">
    <w:name w:val="Numbered list 2.1"/>
    <w:basedOn w:val="1"/>
    <w:next w:val="a2"/>
    <w:rsid w:val="00443DB7"/>
    <w:pPr>
      <w:keepLines w:val="0"/>
      <w:widowControl/>
      <w:numPr>
        <w:numId w:val="6"/>
      </w:numPr>
      <w:tabs>
        <w:tab w:val="left" w:pos="720"/>
      </w:tabs>
      <w:adjustRightInd/>
      <w:spacing w:before="240" w:after="60" w:line="240" w:lineRule="auto"/>
      <w:jc w:val="left"/>
      <w:textAlignment w:val="auto"/>
    </w:pPr>
    <w:rPr>
      <w:rFonts w:ascii="Futura Hv" w:eastAsia="宋体" w:hAnsi="Futura Hv"/>
      <w:b w:val="0"/>
      <w:kern w:val="28"/>
      <w:sz w:val="28"/>
      <w:lang w:eastAsia="en-US"/>
    </w:rPr>
  </w:style>
  <w:style w:type="paragraph" w:customStyle="1" w:styleId="Numberedlist22">
    <w:name w:val="Numbered list 2.2"/>
    <w:basedOn w:val="2"/>
    <w:next w:val="a2"/>
    <w:rsid w:val="00443DB7"/>
    <w:pPr>
      <w:keepLines w:val="0"/>
      <w:widowControl/>
      <w:numPr>
        <w:numId w:val="6"/>
      </w:numPr>
      <w:spacing w:before="240" w:after="60" w:line="240" w:lineRule="auto"/>
    </w:pPr>
    <w:rPr>
      <w:rFonts w:ascii="Futura Hv" w:eastAsia="宋体" w:hAnsi="Futura Hv"/>
      <w:b w:val="0"/>
      <w:sz w:val="24"/>
      <w:lang w:eastAsia="en-US"/>
    </w:rPr>
  </w:style>
  <w:style w:type="paragraph" w:customStyle="1" w:styleId="Numberedlist23">
    <w:name w:val="Numbered list 2.3"/>
    <w:basedOn w:val="30"/>
    <w:next w:val="a2"/>
    <w:rsid w:val="00443DB7"/>
    <w:pPr>
      <w:keepLines w:val="0"/>
      <w:widowControl/>
      <w:numPr>
        <w:ilvl w:val="0"/>
        <w:numId w:val="0"/>
      </w:numPr>
      <w:tabs>
        <w:tab w:val="left" w:pos="1080"/>
        <w:tab w:val="left" w:pos="1440"/>
      </w:tabs>
      <w:adjustRightInd/>
      <w:spacing w:before="240" w:after="60" w:line="240" w:lineRule="auto"/>
      <w:ind w:left="1080" w:hanging="1080"/>
      <w:textAlignment w:val="auto"/>
    </w:pPr>
    <w:rPr>
      <w:rFonts w:ascii="Futura Hv" w:hAnsi="Futura Hv"/>
      <w:b w:val="0"/>
      <w:sz w:val="22"/>
      <w:lang w:eastAsia="en-US"/>
    </w:rPr>
  </w:style>
  <w:style w:type="paragraph" w:customStyle="1" w:styleId="Numberedlist24">
    <w:name w:val="Numbered list 2.4"/>
    <w:basedOn w:val="4"/>
    <w:next w:val="a2"/>
    <w:rsid w:val="00443DB7"/>
    <w:pPr>
      <w:keepNext/>
      <w:widowControl/>
      <w:numPr>
        <w:ilvl w:val="0"/>
        <w:numId w:val="0"/>
      </w:numPr>
      <w:tabs>
        <w:tab w:val="left" w:pos="1080"/>
        <w:tab w:val="left" w:pos="1440"/>
        <w:tab w:val="left" w:pos="1800"/>
      </w:tabs>
      <w:adjustRightInd/>
      <w:spacing w:before="240" w:after="60" w:line="240" w:lineRule="auto"/>
      <w:ind w:left="1080" w:hanging="1080"/>
      <w:textAlignment w:val="auto"/>
    </w:pPr>
    <w:rPr>
      <w:rFonts w:ascii="Futura Hv" w:eastAsia="宋体" w:hAnsi="Futura Hv"/>
      <w:b w:val="0"/>
      <w:sz w:val="20"/>
      <w:lang w:eastAsia="en-US"/>
    </w:rPr>
  </w:style>
  <w:style w:type="paragraph" w:customStyle="1" w:styleId="TitlePageTopBorder">
    <w:name w:val="TitlePage_TopBorder"/>
    <w:basedOn w:val="a2"/>
    <w:next w:val="a2"/>
    <w:rsid w:val="004B7C62"/>
    <w:pPr>
      <w:widowControl/>
      <w:pBdr>
        <w:top w:val="single" w:sz="18" w:space="1" w:color="auto"/>
      </w:pBdr>
      <w:adjustRightInd/>
      <w:spacing w:before="240" w:after="240" w:line="240" w:lineRule="auto"/>
      <w:ind w:left="3240"/>
      <w:textAlignment w:val="auto"/>
    </w:pPr>
    <w:rPr>
      <w:rFonts w:ascii="Futura Hv" w:hAnsi="Futura Hv"/>
      <w:sz w:val="32"/>
      <w:lang w:eastAsia="en-US"/>
    </w:rPr>
  </w:style>
  <w:style w:type="paragraph" w:styleId="TOC">
    <w:name w:val="TOC Heading"/>
    <w:basedOn w:val="1"/>
    <w:next w:val="a2"/>
    <w:uiPriority w:val="39"/>
    <w:unhideWhenUsed/>
    <w:qFormat/>
    <w:rsid w:val="00484CD6"/>
    <w:pPr>
      <w:widowControl/>
      <w:numPr>
        <w:numId w:val="0"/>
      </w:numPr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aff">
    <w:name w:val="List Paragraph"/>
    <w:basedOn w:val="a2"/>
    <w:uiPriority w:val="34"/>
    <w:qFormat/>
    <w:rsid w:val="002971A0"/>
    <w:pPr>
      <w:adjustRightInd/>
      <w:spacing w:line="240" w:lineRule="auto"/>
      <w:ind w:firstLineChars="200" w:firstLine="420"/>
      <w:jc w:val="both"/>
      <w:textAlignment w:val="auto"/>
    </w:pPr>
    <w:rPr>
      <w:kern w:val="2"/>
      <w:szCs w:val="24"/>
    </w:rPr>
  </w:style>
  <w:style w:type="table" w:styleId="aff0">
    <w:name w:val="Table Professional"/>
    <w:basedOn w:val="a4"/>
    <w:rsid w:val="002971A0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ff1">
    <w:name w:val="Placeholder Text"/>
    <w:basedOn w:val="a3"/>
    <w:uiPriority w:val="99"/>
    <w:semiHidden/>
    <w:rsid w:val="002971A0"/>
    <w:rPr>
      <w:color w:val="808080"/>
    </w:rPr>
  </w:style>
  <w:style w:type="table" w:styleId="81">
    <w:name w:val="Table Grid 8"/>
    <w:basedOn w:val="a4"/>
    <w:rsid w:val="002971A0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horttext">
    <w:name w:val="short_text"/>
    <w:rsid w:val="001E2091"/>
  </w:style>
  <w:style w:type="paragraph" w:styleId="aff2">
    <w:name w:val="Date"/>
    <w:basedOn w:val="a2"/>
    <w:next w:val="a2"/>
    <w:link w:val="Char1"/>
    <w:rsid w:val="002A0D43"/>
    <w:pPr>
      <w:ind w:leftChars="2500" w:left="100"/>
    </w:pPr>
  </w:style>
  <w:style w:type="character" w:customStyle="1" w:styleId="Char1">
    <w:name w:val="日期 Char"/>
    <w:basedOn w:val="a3"/>
    <w:link w:val="aff2"/>
    <w:rsid w:val="002A0D43"/>
    <w:rPr>
      <w:sz w:val="21"/>
    </w:rPr>
  </w:style>
  <w:style w:type="character" w:styleId="aff3">
    <w:name w:val="annotation reference"/>
    <w:basedOn w:val="a3"/>
    <w:rsid w:val="005B603D"/>
    <w:rPr>
      <w:sz w:val="21"/>
      <w:szCs w:val="21"/>
    </w:rPr>
  </w:style>
  <w:style w:type="paragraph" w:styleId="aff4">
    <w:name w:val="annotation subject"/>
    <w:basedOn w:val="af2"/>
    <w:next w:val="af2"/>
    <w:link w:val="Char2"/>
    <w:rsid w:val="005B603D"/>
    <w:pPr>
      <w:adjustRightInd w:val="0"/>
      <w:spacing w:line="360" w:lineRule="atLeast"/>
      <w:textAlignment w:val="baseline"/>
    </w:pPr>
    <w:rPr>
      <w:b/>
      <w:bCs/>
      <w:kern w:val="0"/>
    </w:rPr>
  </w:style>
  <w:style w:type="character" w:customStyle="1" w:styleId="Char2">
    <w:name w:val="批注主题 Char"/>
    <w:basedOn w:val="Char0"/>
    <w:link w:val="aff4"/>
    <w:rsid w:val="005B603D"/>
    <w:rPr>
      <w:b/>
      <w:bCs/>
      <w:kern w:val="2"/>
      <w:sz w:val="21"/>
    </w:rPr>
  </w:style>
  <w:style w:type="paragraph" w:styleId="aff5">
    <w:name w:val="Revision"/>
    <w:hidden/>
    <w:uiPriority w:val="99"/>
    <w:semiHidden/>
    <w:rsid w:val="0062556E"/>
    <w:rPr>
      <w:sz w:val="21"/>
    </w:rPr>
  </w:style>
  <w:style w:type="character" w:customStyle="1" w:styleId="UnresolvedMention">
    <w:name w:val="Unresolved Mention"/>
    <w:basedOn w:val="a3"/>
    <w:uiPriority w:val="99"/>
    <w:semiHidden/>
    <w:unhideWhenUsed/>
    <w:rsid w:val="00E87C37"/>
    <w:rPr>
      <w:color w:val="808080"/>
      <w:shd w:val="clear" w:color="auto" w:fill="E6E6E6"/>
    </w:rPr>
  </w:style>
  <w:style w:type="character" w:customStyle="1" w:styleId="2Char">
    <w:name w:val="标题 2 Char"/>
    <w:aliases w:val="标题2 Char"/>
    <w:basedOn w:val="a3"/>
    <w:link w:val="2"/>
    <w:rsid w:val="00914E44"/>
    <w:rPr>
      <w:rFonts w:ascii="黑体" w:eastAsia="黑体" w:hAnsi="华文细黑"/>
      <w:b/>
      <w:color w:val="000000" w:themeColor="text1"/>
      <w:sz w:val="30"/>
      <w:szCs w:val="30"/>
    </w:rPr>
  </w:style>
  <w:style w:type="character" w:customStyle="1" w:styleId="3Char">
    <w:name w:val="标题 3 Char"/>
    <w:aliases w:val="标题3 Char"/>
    <w:basedOn w:val="a3"/>
    <w:link w:val="30"/>
    <w:rsid w:val="00F4027F"/>
    <w:rPr>
      <w:rFonts w:ascii="宋体" w:hAnsi="宋体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095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95914126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5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510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378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4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ichard.SHPTS\Application%20Data\Microsoft\Templates\PTS&#27169;&#26495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6B17089930428DB9D31B0EE7CD98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86066C-DC13-4245-BB6F-330FD657D1FD}"/>
      </w:docPartPr>
      <w:docPartBody>
        <w:p w:rsidR="007C0BEE" w:rsidRDefault="00B804DF" w:rsidP="00B804DF">
          <w:pPr>
            <w:pStyle w:val="276B17089930428DB9D31B0EE7CD9833"/>
          </w:pPr>
          <w:r w:rsidRPr="00A74863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31FA548CB4F4C23A5525618B52037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4C8943-1BB5-474B-B4BA-64460CB8BE09}"/>
      </w:docPartPr>
      <w:docPartBody>
        <w:p w:rsidR="007C0BEE" w:rsidRDefault="00B804DF" w:rsidP="00B804DF">
          <w:pPr>
            <w:pStyle w:val="931FA548CB4F4C23A5525618B520379B"/>
          </w:pPr>
          <w:r>
            <w:rPr>
              <w:rStyle w:val="a3"/>
              <w:rFonts w:hint="eastAsia"/>
            </w:rPr>
            <w:t>请输入版本号</w:t>
          </w:r>
        </w:p>
      </w:docPartBody>
    </w:docPart>
    <w:docPart>
      <w:docPartPr>
        <w:name w:val="0133B1CC2F144A888A8614F3A5CC63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FFB37B-4998-4EF6-B682-6368FF45F53D}"/>
      </w:docPartPr>
      <w:docPartBody>
        <w:p w:rsidR="007C0BEE" w:rsidRDefault="00B804DF" w:rsidP="00B804DF">
          <w:pPr>
            <w:pStyle w:val="0133B1CC2F144A888A8614F3A5CC639D"/>
          </w:pPr>
          <w:r w:rsidRPr="00F23D4B">
            <w:rPr>
              <w:rStyle w:val="a3"/>
              <w:rFonts w:hint="eastAsia"/>
              <w:u w:val="single"/>
            </w:rPr>
            <w:t>输入你的姓名。</w:t>
          </w:r>
        </w:p>
      </w:docPartBody>
    </w:docPart>
    <w:docPart>
      <w:docPartPr>
        <w:name w:val="89369B77FBDD46EEB441A0B64F0487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99CBDF-DD38-4B59-90D6-86F53404B5FD}"/>
      </w:docPartPr>
      <w:docPartBody>
        <w:p w:rsidR="007C0BEE" w:rsidRDefault="00B804DF" w:rsidP="00B804DF">
          <w:pPr>
            <w:pStyle w:val="89369B77FBDD46EEB441A0B64F048714"/>
          </w:pPr>
          <w:r w:rsidRPr="003D4470">
            <w:rPr>
              <w:rStyle w:val="a3"/>
              <w:rFonts w:hint="eastAsia"/>
              <w:sz w:val="20"/>
              <w:szCs w:val="20"/>
              <w:u w:val="single"/>
            </w:rPr>
            <w:t>选择日期。</w:t>
          </w:r>
        </w:p>
      </w:docPartBody>
    </w:docPart>
    <w:docPart>
      <w:docPartPr>
        <w:name w:val="16FBF9E5582B4E439C1BF447E20D58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03D114-BF1C-4D68-8108-BC2AFF0FB8B9}"/>
      </w:docPartPr>
      <w:docPartBody>
        <w:p w:rsidR="007C0BEE" w:rsidRDefault="00B804DF" w:rsidP="00B804DF">
          <w:pPr>
            <w:pStyle w:val="16FBF9E5582B4E439C1BF447E20D5889"/>
          </w:pPr>
          <w:r w:rsidRPr="003D4470">
            <w:rPr>
              <w:rStyle w:val="a3"/>
              <w:rFonts w:hint="eastAsia"/>
              <w:sz w:val="20"/>
              <w:szCs w:val="20"/>
              <w:u w:val="single"/>
            </w:rPr>
            <w:t>选择日期。</w:t>
          </w:r>
        </w:p>
      </w:docPartBody>
    </w:docPart>
    <w:docPart>
      <w:docPartPr>
        <w:name w:val="3C33428B38924B6A848E904276532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DF3614-038A-45B7-B6AC-E5DBC8839671}"/>
      </w:docPartPr>
      <w:docPartBody>
        <w:p w:rsidR="00EE4974" w:rsidRDefault="00EE4974" w:rsidP="00EE4974">
          <w:pPr>
            <w:pStyle w:val="3C33428B38924B6A848E904276532F0E"/>
          </w:pPr>
          <w:r w:rsidRPr="003D4470">
            <w:rPr>
              <w:rStyle w:val="a3"/>
              <w:rFonts w:hint="eastAsia"/>
              <w:sz w:val="20"/>
              <w:szCs w:val="20"/>
              <w:u w:val="single"/>
            </w:rPr>
            <w:t>选择日期。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Futura Bk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04DF"/>
    <w:rsid w:val="000014CD"/>
    <w:rsid w:val="00012CE4"/>
    <w:rsid w:val="00020A8A"/>
    <w:rsid w:val="00023B78"/>
    <w:rsid w:val="000356DF"/>
    <w:rsid w:val="0004254A"/>
    <w:rsid w:val="000524B9"/>
    <w:rsid w:val="00056FF6"/>
    <w:rsid w:val="00064CA8"/>
    <w:rsid w:val="00073AFE"/>
    <w:rsid w:val="00073FB6"/>
    <w:rsid w:val="00074AEE"/>
    <w:rsid w:val="000779E6"/>
    <w:rsid w:val="000838D0"/>
    <w:rsid w:val="000953AF"/>
    <w:rsid w:val="000955C5"/>
    <w:rsid w:val="00095D69"/>
    <w:rsid w:val="000A741B"/>
    <w:rsid w:val="000C4572"/>
    <w:rsid w:val="000F4B5D"/>
    <w:rsid w:val="000F76D1"/>
    <w:rsid w:val="00100998"/>
    <w:rsid w:val="00110977"/>
    <w:rsid w:val="001417D4"/>
    <w:rsid w:val="00144E11"/>
    <w:rsid w:val="001722C1"/>
    <w:rsid w:val="0017331B"/>
    <w:rsid w:val="00183BF5"/>
    <w:rsid w:val="001F2658"/>
    <w:rsid w:val="001F60A5"/>
    <w:rsid w:val="002023E7"/>
    <w:rsid w:val="0022618F"/>
    <w:rsid w:val="00284989"/>
    <w:rsid w:val="00291E68"/>
    <w:rsid w:val="002A75E1"/>
    <w:rsid w:val="002E6B7F"/>
    <w:rsid w:val="00312F49"/>
    <w:rsid w:val="003306F4"/>
    <w:rsid w:val="0034344B"/>
    <w:rsid w:val="00345C0A"/>
    <w:rsid w:val="00352499"/>
    <w:rsid w:val="00363CF6"/>
    <w:rsid w:val="00380915"/>
    <w:rsid w:val="003A6988"/>
    <w:rsid w:val="003D1FF4"/>
    <w:rsid w:val="003E779A"/>
    <w:rsid w:val="003F74A2"/>
    <w:rsid w:val="00407AC2"/>
    <w:rsid w:val="00427A4B"/>
    <w:rsid w:val="00436B47"/>
    <w:rsid w:val="004642EA"/>
    <w:rsid w:val="00466B10"/>
    <w:rsid w:val="00470382"/>
    <w:rsid w:val="00484152"/>
    <w:rsid w:val="00492FFD"/>
    <w:rsid w:val="004B02AA"/>
    <w:rsid w:val="004B6462"/>
    <w:rsid w:val="004D1D12"/>
    <w:rsid w:val="004D6858"/>
    <w:rsid w:val="004F3B40"/>
    <w:rsid w:val="00502054"/>
    <w:rsid w:val="0051706C"/>
    <w:rsid w:val="005178A3"/>
    <w:rsid w:val="005267A2"/>
    <w:rsid w:val="0054221F"/>
    <w:rsid w:val="005470A5"/>
    <w:rsid w:val="00560F48"/>
    <w:rsid w:val="00571C6A"/>
    <w:rsid w:val="005916B5"/>
    <w:rsid w:val="005C3187"/>
    <w:rsid w:val="005D7B5F"/>
    <w:rsid w:val="005F302F"/>
    <w:rsid w:val="005F6C58"/>
    <w:rsid w:val="00613B88"/>
    <w:rsid w:val="00615B05"/>
    <w:rsid w:val="00617EE5"/>
    <w:rsid w:val="00643097"/>
    <w:rsid w:val="0065160B"/>
    <w:rsid w:val="00655102"/>
    <w:rsid w:val="00655995"/>
    <w:rsid w:val="00666C7E"/>
    <w:rsid w:val="00675AE9"/>
    <w:rsid w:val="00684177"/>
    <w:rsid w:val="006A6A6E"/>
    <w:rsid w:val="006A6B61"/>
    <w:rsid w:val="006B4F05"/>
    <w:rsid w:val="006D2FBE"/>
    <w:rsid w:val="006D52C9"/>
    <w:rsid w:val="006E7CA0"/>
    <w:rsid w:val="006F5AF2"/>
    <w:rsid w:val="00711CF1"/>
    <w:rsid w:val="00717F8C"/>
    <w:rsid w:val="00731B9B"/>
    <w:rsid w:val="007352B7"/>
    <w:rsid w:val="007375B2"/>
    <w:rsid w:val="007458FD"/>
    <w:rsid w:val="00745B82"/>
    <w:rsid w:val="00754441"/>
    <w:rsid w:val="007566CE"/>
    <w:rsid w:val="00757AD9"/>
    <w:rsid w:val="007649DE"/>
    <w:rsid w:val="00790B29"/>
    <w:rsid w:val="00790FE2"/>
    <w:rsid w:val="007C0BEE"/>
    <w:rsid w:val="007E7166"/>
    <w:rsid w:val="00820E53"/>
    <w:rsid w:val="0083521B"/>
    <w:rsid w:val="008639BA"/>
    <w:rsid w:val="0088459E"/>
    <w:rsid w:val="00890F60"/>
    <w:rsid w:val="008C4178"/>
    <w:rsid w:val="008E54B7"/>
    <w:rsid w:val="00915948"/>
    <w:rsid w:val="00916D63"/>
    <w:rsid w:val="00920E4C"/>
    <w:rsid w:val="00934992"/>
    <w:rsid w:val="00937B8C"/>
    <w:rsid w:val="009414F9"/>
    <w:rsid w:val="009506C0"/>
    <w:rsid w:val="0096534D"/>
    <w:rsid w:val="009937C8"/>
    <w:rsid w:val="009948A8"/>
    <w:rsid w:val="009A298B"/>
    <w:rsid w:val="009B5DE2"/>
    <w:rsid w:val="009B6F79"/>
    <w:rsid w:val="009C2299"/>
    <w:rsid w:val="009E10D4"/>
    <w:rsid w:val="00A16521"/>
    <w:rsid w:val="00A21ABB"/>
    <w:rsid w:val="00A245E9"/>
    <w:rsid w:val="00A25F5E"/>
    <w:rsid w:val="00A45317"/>
    <w:rsid w:val="00A626A5"/>
    <w:rsid w:val="00A64B53"/>
    <w:rsid w:val="00A71C70"/>
    <w:rsid w:val="00A95F36"/>
    <w:rsid w:val="00AA342F"/>
    <w:rsid w:val="00AD2238"/>
    <w:rsid w:val="00B11D86"/>
    <w:rsid w:val="00B122D7"/>
    <w:rsid w:val="00B200E1"/>
    <w:rsid w:val="00B24AD9"/>
    <w:rsid w:val="00B42AB6"/>
    <w:rsid w:val="00B5503B"/>
    <w:rsid w:val="00B64F19"/>
    <w:rsid w:val="00B763E2"/>
    <w:rsid w:val="00B804DF"/>
    <w:rsid w:val="00B86C40"/>
    <w:rsid w:val="00BA016C"/>
    <w:rsid w:val="00BA062C"/>
    <w:rsid w:val="00BC407E"/>
    <w:rsid w:val="00BE122B"/>
    <w:rsid w:val="00BE2831"/>
    <w:rsid w:val="00C36C0A"/>
    <w:rsid w:val="00C4589A"/>
    <w:rsid w:val="00C46364"/>
    <w:rsid w:val="00C4788C"/>
    <w:rsid w:val="00C50CB2"/>
    <w:rsid w:val="00C62B2C"/>
    <w:rsid w:val="00C62DEE"/>
    <w:rsid w:val="00C7787D"/>
    <w:rsid w:val="00C87416"/>
    <w:rsid w:val="00C91369"/>
    <w:rsid w:val="00CC4FF8"/>
    <w:rsid w:val="00CD0575"/>
    <w:rsid w:val="00CE0ABA"/>
    <w:rsid w:val="00CF5BD1"/>
    <w:rsid w:val="00D1020B"/>
    <w:rsid w:val="00D151CF"/>
    <w:rsid w:val="00D20561"/>
    <w:rsid w:val="00D436F6"/>
    <w:rsid w:val="00D53BC3"/>
    <w:rsid w:val="00D725A4"/>
    <w:rsid w:val="00D86C5F"/>
    <w:rsid w:val="00DD67F3"/>
    <w:rsid w:val="00DD6F1C"/>
    <w:rsid w:val="00DD7119"/>
    <w:rsid w:val="00DE332D"/>
    <w:rsid w:val="00DF581C"/>
    <w:rsid w:val="00DF6E27"/>
    <w:rsid w:val="00E013BB"/>
    <w:rsid w:val="00E05390"/>
    <w:rsid w:val="00E10592"/>
    <w:rsid w:val="00E2137C"/>
    <w:rsid w:val="00E23F54"/>
    <w:rsid w:val="00E247CC"/>
    <w:rsid w:val="00E30627"/>
    <w:rsid w:val="00E315C9"/>
    <w:rsid w:val="00E327BA"/>
    <w:rsid w:val="00E64A5B"/>
    <w:rsid w:val="00E6731E"/>
    <w:rsid w:val="00EA6F47"/>
    <w:rsid w:val="00EE1B1D"/>
    <w:rsid w:val="00EE4974"/>
    <w:rsid w:val="00EE7761"/>
    <w:rsid w:val="00F062F9"/>
    <w:rsid w:val="00F2303F"/>
    <w:rsid w:val="00F24678"/>
    <w:rsid w:val="00F5119B"/>
    <w:rsid w:val="00FA1612"/>
    <w:rsid w:val="00FB256A"/>
    <w:rsid w:val="00FC22F9"/>
    <w:rsid w:val="00FC3CEC"/>
    <w:rsid w:val="00FC6129"/>
    <w:rsid w:val="00FD0F75"/>
    <w:rsid w:val="00FF0616"/>
    <w:rsid w:val="00FF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B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4974"/>
    <w:rPr>
      <w:color w:val="808080"/>
    </w:rPr>
  </w:style>
  <w:style w:type="paragraph" w:customStyle="1" w:styleId="276B17089930428DB9D31B0EE7CD9833">
    <w:name w:val="276B17089930428DB9D31B0EE7CD9833"/>
    <w:rsid w:val="00B804DF"/>
    <w:pPr>
      <w:widowControl w:val="0"/>
      <w:jc w:val="both"/>
    </w:pPr>
  </w:style>
  <w:style w:type="paragraph" w:customStyle="1" w:styleId="931FA548CB4F4C23A5525618B520379B">
    <w:name w:val="931FA548CB4F4C23A5525618B520379B"/>
    <w:rsid w:val="00B804DF"/>
    <w:pPr>
      <w:widowControl w:val="0"/>
      <w:jc w:val="both"/>
    </w:pPr>
  </w:style>
  <w:style w:type="paragraph" w:customStyle="1" w:styleId="0133B1CC2F144A888A8614F3A5CC639D">
    <w:name w:val="0133B1CC2F144A888A8614F3A5CC639D"/>
    <w:rsid w:val="00B804DF"/>
    <w:pPr>
      <w:widowControl w:val="0"/>
      <w:jc w:val="both"/>
    </w:pPr>
  </w:style>
  <w:style w:type="paragraph" w:customStyle="1" w:styleId="89369B77FBDD46EEB441A0B64F048714">
    <w:name w:val="89369B77FBDD46EEB441A0B64F048714"/>
    <w:rsid w:val="00B804DF"/>
    <w:pPr>
      <w:widowControl w:val="0"/>
      <w:jc w:val="both"/>
    </w:pPr>
  </w:style>
  <w:style w:type="paragraph" w:customStyle="1" w:styleId="16FBF9E5582B4E439C1BF447E20D5889">
    <w:name w:val="16FBF9E5582B4E439C1BF447E20D5889"/>
    <w:rsid w:val="00B804DF"/>
    <w:pPr>
      <w:widowControl w:val="0"/>
      <w:jc w:val="both"/>
    </w:pPr>
  </w:style>
  <w:style w:type="paragraph" w:customStyle="1" w:styleId="6E74C88785D241CC9830A5D78AF146EC">
    <w:name w:val="6E74C88785D241CC9830A5D78AF146EC"/>
    <w:rsid w:val="00B804DF"/>
    <w:pPr>
      <w:widowControl w:val="0"/>
      <w:jc w:val="both"/>
    </w:pPr>
  </w:style>
  <w:style w:type="paragraph" w:customStyle="1" w:styleId="73F9AC4C308A4467908E31459AC2D341">
    <w:name w:val="73F9AC4C308A4467908E31459AC2D341"/>
    <w:rsid w:val="00B804DF"/>
    <w:pPr>
      <w:widowControl w:val="0"/>
      <w:jc w:val="both"/>
    </w:pPr>
  </w:style>
  <w:style w:type="paragraph" w:customStyle="1" w:styleId="D8A03108D7064FBB9763B2FE759AB436">
    <w:name w:val="D8A03108D7064FBB9763B2FE759AB436"/>
    <w:rsid w:val="00B804DF"/>
    <w:pPr>
      <w:widowControl w:val="0"/>
      <w:jc w:val="both"/>
    </w:pPr>
  </w:style>
  <w:style w:type="paragraph" w:customStyle="1" w:styleId="B559A4CBB17744D78535526F56FE1DD4">
    <w:name w:val="B559A4CBB17744D78535526F56FE1DD4"/>
    <w:rsid w:val="00B804DF"/>
    <w:pPr>
      <w:widowControl w:val="0"/>
      <w:jc w:val="both"/>
    </w:pPr>
  </w:style>
  <w:style w:type="paragraph" w:customStyle="1" w:styleId="958D2395CB104C8D851F249E5F518057">
    <w:name w:val="958D2395CB104C8D851F249E5F518057"/>
    <w:rsid w:val="00B804DF"/>
    <w:pPr>
      <w:widowControl w:val="0"/>
      <w:jc w:val="both"/>
    </w:pPr>
  </w:style>
  <w:style w:type="paragraph" w:customStyle="1" w:styleId="3CC7F2C6128C4DC1954FC581147A4B03">
    <w:name w:val="3CC7F2C6128C4DC1954FC581147A4B03"/>
    <w:rsid w:val="00B804DF"/>
    <w:pPr>
      <w:widowControl w:val="0"/>
      <w:jc w:val="both"/>
    </w:pPr>
  </w:style>
  <w:style w:type="paragraph" w:customStyle="1" w:styleId="9319BB666ADE441999EE572B460A4A1F">
    <w:name w:val="9319BB666ADE441999EE572B460A4A1F"/>
    <w:rsid w:val="00B804DF"/>
    <w:pPr>
      <w:widowControl w:val="0"/>
      <w:jc w:val="both"/>
    </w:pPr>
  </w:style>
  <w:style w:type="paragraph" w:customStyle="1" w:styleId="CB072C7FBB3A4FECAC7BF16F12B46C02">
    <w:name w:val="CB072C7FBB3A4FECAC7BF16F12B46C02"/>
    <w:rsid w:val="00B804DF"/>
    <w:pPr>
      <w:widowControl w:val="0"/>
      <w:jc w:val="both"/>
    </w:pPr>
  </w:style>
  <w:style w:type="paragraph" w:customStyle="1" w:styleId="845EB5540D4C49818E7F97436FA82668">
    <w:name w:val="845EB5540D4C49818E7F97436FA82668"/>
    <w:rsid w:val="00B804DF"/>
    <w:pPr>
      <w:widowControl w:val="0"/>
      <w:jc w:val="both"/>
    </w:pPr>
  </w:style>
  <w:style w:type="paragraph" w:customStyle="1" w:styleId="61958035CCFB4B66B329B2FEE3EEAF66">
    <w:name w:val="61958035CCFB4B66B329B2FEE3EEAF66"/>
    <w:rsid w:val="00B804DF"/>
    <w:pPr>
      <w:widowControl w:val="0"/>
      <w:jc w:val="both"/>
    </w:pPr>
  </w:style>
  <w:style w:type="paragraph" w:customStyle="1" w:styleId="3A7019A38E6E4034AEE0B1430166AF81">
    <w:name w:val="3A7019A38E6E4034AEE0B1430166AF81"/>
    <w:rsid w:val="00B804DF"/>
    <w:pPr>
      <w:widowControl w:val="0"/>
      <w:jc w:val="both"/>
    </w:pPr>
  </w:style>
  <w:style w:type="paragraph" w:customStyle="1" w:styleId="11C20AAF584B45458D52C5BD0E69D08C">
    <w:name w:val="11C20AAF584B45458D52C5BD0E69D08C"/>
    <w:rsid w:val="00B804DF"/>
    <w:pPr>
      <w:widowControl w:val="0"/>
      <w:jc w:val="both"/>
    </w:pPr>
  </w:style>
  <w:style w:type="paragraph" w:customStyle="1" w:styleId="33AD5786E4284FBD93D4B5E9438B74DD">
    <w:name w:val="33AD5786E4284FBD93D4B5E9438B74DD"/>
    <w:rsid w:val="00B804DF"/>
    <w:pPr>
      <w:widowControl w:val="0"/>
      <w:jc w:val="both"/>
    </w:pPr>
  </w:style>
  <w:style w:type="paragraph" w:customStyle="1" w:styleId="82B4F2896A53494CBB0ACC300ECC9959">
    <w:name w:val="82B4F2896A53494CBB0ACC300ECC9959"/>
    <w:rsid w:val="00B804DF"/>
    <w:pPr>
      <w:widowControl w:val="0"/>
      <w:jc w:val="both"/>
    </w:pPr>
  </w:style>
  <w:style w:type="paragraph" w:customStyle="1" w:styleId="7A9F6E2499454D67B610B2489B5FF526">
    <w:name w:val="7A9F6E2499454D67B610B2489B5FF526"/>
    <w:rsid w:val="00B11D86"/>
    <w:pPr>
      <w:widowControl w:val="0"/>
      <w:jc w:val="both"/>
    </w:pPr>
  </w:style>
  <w:style w:type="paragraph" w:customStyle="1" w:styleId="61897B218442442F8779233D843B93EA">
    <w:name w:val="61897B218442442F8779233D843B93EA"/>
    <w:rsid w:val="00EE4974"/>
    <w:pPr>
      <w:widowControl w:val="0"/>
      <w:jc w:val="both"/>
    </w:pPr>
  </w:style>
  <w:style w:type="paragraph" w:customStyle="1" w:styleId="9DD0DA77B427445B8F5E1D4CEB083909">
    <w:name w:val="9DD0DA77B427445B8F5E1D4CEB083909"/>
    <w:rsid w:val="00EE4974"/>
    <w:pPr>
      <w:widowControl w:val="0"/>
      <w:jc w:val="both"/>
    </w:pPr>
  </w:style>
  <w:style w:type="paragraph" w:customStyle="1" w:styleId="61D281290DEE4BEE86F04C3B71F7C51B">
    <w:name w:val="61D281290DEE4BEE86F04C3B71F7C51B"/>
    <w:rsid w:val="00EE4974"/>
    <w:pPr>
      <w:widowControl w:val="0"/>
      <w:jc w:val="both"/>
    </w:pPr>
  </w:style>
  <w:style w:type="paragraph" w:customStyle="1" w:styleId="8986527B1D234155B48BA87D44F65D9C">
    <w:name w:val="8986527B1D234155B48BA87D44F65D9C"/>
    <w:rsid w:val="00EE4974"/>
    <w:pPr>
      <w:widowControl w:val="0"/>
      <w:jc w:val="both"/>
    </w:pPr>
  </w:style>
  <w:style w:type="paragraph" w:customStyle="1" w:styleId="7563204595F6485EA1B85ED47319F8D1">
    <w:name w:val="7563204595F6485EA1B85ED47319F8D1"/>
    <w:rsid w:val="00EE4974"/>
    <w:pPr>
      <w:widowControl w:val="0"/>
      <w:jc w:val="both"/>
    </w:pPr>
  </w:style>
  <w:style w:type="paragraph" w:customStyle="1" w:styleId="3C33428B38924B6A848E904276532F0E">
    <w:name w:val="3C33428B38924B6A848E904276532F0E"/>
    <w:rsid w:val="00EE4974"/>
    <w:pPr>
      <w:widowControl w:val="0"/>
      <w:jc w:val="both"/>
    </w:pPr>
  </w:style>
  <w:style w:type="paragraph" w:customStyle="1" w:styleId="41D379AFF5384867AC4A6934A811218F">
    <w:name w:val="41D379AFF5384867AC4A6934A811218F"/>
    <w:rsid w:val="00EE4974"/>
    <w:pPr>
      <w:widowControl w:val="0"/>
      <w:jc w:val="both"/>
    </w:pPr>
  </w:style>
  <w:style w:type="paragraph" w:customStyle="1" w:styleId="02FF4FF332ED43AEBE2CD8428937AE8B">
    <w:name w:val="02FF4FF332ED43AEBE2CD8428937AE8B"/>
    <w:rsid w:val="00EE4974"/>
    <w:pPr>
      <w:widowControl w:val="0"/>
      <w:jc w:val="both"/>
    </w:pPr>
  </w:style>
  <w:style w:type="paragraph" w:customStyle="1" w:styleId="57487F3899464D1F9095DA0A5BFFEE64">
    <w:name w:val="57487F3899464D1F9095DA0A5BFFEE64"/>
    <w:rsid w:val="00EE4974"/>
    <w:pPr>
      <w:widowControl w:val="0"/>
      <w:jc w:val="both"/>
    </w:pPr>
  </w:style>
  <w:style w:type="paragraph" w:customStyle="1" w:styleId="D03DD97DF52146A18C699D322E3C91ED">
    <w:name w:val="D03DD97DF52146A18C699D322E3C91ED"/>
    <w:rsid w:val="00EE4974"/>
    <w:pPr>
      <w:widowControl w:val="0"/>
      <w:jc w:val="both"/>
    </w:pPr>
  </w:style>
  <w:style w:type="paragraph" w:customStyle="1" w:styleId="C55EA6D76AD34454BE4688E19BF894A0">
    <w:name w:val="C55EA6D76AD34454BE4688E19BF894A0"/>
    <w:rsid w:val="00EE497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18E04-EE6C-403B-B4DB-7BFCB54DB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PTS模板.dot</Template>
  <TotalTime>98517</TotalTime>
  <Pages>39</Pages>
  <Words>5180</Words>
  <Characters>29529</Characters>
  <Application>Microsoft Office Word</Application>
  <DocSecurity>0</DocSecurity>
  <Lines>246</Lines>
  <Paragraphs>69</Paragraphs>
  <ScaleCrop>false</ScaleCrop>
  <Company>PTS</Company>
  <LinksUpToDate>false</LinksUpToDate>
  <CharactersWithSpaces>34640</CharactersWithSpaces>
  <SharedDoc>false</SharedDoc>
  <HLinks>
    <vt:vector size="252" baseType="variant">
      <vt:variant>
        <vt:i4>1441849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_Toc144191553</vt:lpwstr>
      </vt:variant>
      <vt:variant>
        <vt:i4>1441849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_Toc144191552</vt:lpwstr>
      </vt:variant>
      <vt:variant>
        <vt:i4>1441849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_Toc144191551</vt:lpwstr>
      </vt:variant>
      <vt:variant>
        <vt:i4>1441849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_Toc144191550</vt:lpwstr>
      </vt:variant>
      <vt:variant>
        <vt:i4>1507385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_Toc144191549</vt:lpwstr>
      </vt:variant>
      <vt:variant>
        <vt:i4>1507385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_Toc144191548</vt:lpwstr>
      </vt:variant>
      <vt:variant>
        <vt:i4>1507385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_Toc144191547</vt:lpwstr>
      </vt:variant>
      <vt:variant>
        <vt:i4>1507385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_Toc144191546</vt:lpwstr>
      </vt:variant>
      <vt:variant>
        <vt:i4>1507385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_Toc144191545</vt:lpwstr>
      </vt:variant>
      <vt:variant>
        <vt:i4>1507385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_Toc144191544</vt:lpwstr>
      </vt:variant>
      <vt:variant>
        <vt:i4>1507385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_Toc144191543</vt:lpwstr>
      </vt:variant>
      <vt:variant>
        <vt:i4>1507385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_Toc144191542</vt:lpwstr>
      </vt:variant>
      <vt:variant>
        <vt:i4>1507385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_Toc144191541</vt:lpwstr>
      </vt:variant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_Toc144191540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_Toc144191539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_Toc144191538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_Toc144191537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_Toc144191536</vt:lpwstr>
      </vt:variant>
      <vt:variant>
        <vt:i4>1048633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_Toc144191535</vt:lpwstr>
      </vt:variant>
      <vt:variant>
        <vt:i4>1048633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_Toc144191534</vt:lpwstr>
      </vt:variant>
      <vt:variant>
        <vt:i4>1048633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_Toc144191533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_Toc144191532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_Toc144191531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_Toc144191530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_Toc144191529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_Toc144191528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_Toc144191527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_Toc144191526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_Toc144191525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_Toc144191524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_Toc144191523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_Toc144191522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_Toc144191521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_Toc144191520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_Toc144191519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_Toc144191518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_Toc144191517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_Toc144191516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_Toc144191515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_Toc144191514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_Toc144191513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_Toc144191512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/>
  <dc:creator>Leo.zhang</dc:creator>
  <cp:keywords/>
  <dc:description/>
  <cp:lastModifiedBy>Windows 用户</cp:lastModifiedBy>
  <cp:revision>3947</cp:revision>
  <cp:lastPrinted>1899-12-31T16:00:00Z</cp:lastPrinted>
  <dcterms:created xsi:type="dcterms:W3CDTF">2016-02-16T04:26:00Z</dcterms:created>
  <dcterms:modified xsi:type="dcterms:W3CDTF">2018-10-10T05:24:00Z</dcterms:modified>
</cp:coreProperties>
</file>